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046" w:rsidRDefault="00776B5E">
      <w:pPr>
        <w:pStyle w:val="Title"/>
      </w:pPr>
      <w:r>
        <w:t>Performance of InSilicoVA for assigning causes of death to verbal autopsies: multisite validation study using clinical diagnostic gold standards</w:t>
      </w:r>
    </w:p>
    <w:p w:rsidR="00C65046" w:rsidRDefault="00776B5E">
      <w:pPr>
        <w:pStyle w:val="Heading1"/>
      </w:pPr>
      <w:bookmarkStart w:id="0" w:name="authors"/>
      <w:bookmarkEnd w:id="0"/>
      <w:r>
        <w:t>Authors:</w:t>
      </w:r>
    </w:p>
    <w:p w:rsidR="00C65046" w:rsidRDefault="00776B5E">
      <w:pPr>
        <w:pStyle w:val="FirstParagraph"/>
      </w:pPr>
      <w:r>
        <w:t>Abraham D. Flaxman</w:t>
      </w:r>
      <w:r>
        <w:rPr>
          <w:vertAlign w:val="superscript"/>
        </w:rPr>
        <w:t>1</w:t>
      </w:r>
      <w:r>
        <w:t>* abie@uw.edu</w:t>
      </w:r>
      <w:r>
        <w:br/>
        <w:t>Jonathan C. Joseph</w:t>
      </w:r>
      <w:r>
        <w:rPr>
          <w:vertAlign w:val="superscript"/>
        </w:rPr>
        <w:t>1</w:t>
      </w:r>
      <w:r>
        <w:t xml:space="preserve"> josephj7@uw.edu</w:t>
      </w:r>
      <w:r>
        <w:br/>
        <w:t>Christopher JL Murray</w:t>
      </w:r>
      <w:r>
        <w:rPr>
          <w:vertAlign w:val="superscript"/>
        </w:rPr>
        <w:t>1</w:t>
      </w:r>
      <w:r>
        <w:t xml:space="preserve"> cjlm@uw.edu</w:t>
      </w:r>
      <w:r>
        <w:br/>
        <w:t>Ian Douglas Riley</w:t>
      </w:r>
      <w:r>
        <w:rPr>
          <w:vertAlign w:val="superscript"/>
        </w:rPr>
        <w:t>2</w:t>
      </w:r>
      <w:r>
        <w:t xml:space="preserve"> ian.riley@unimelb.edu.au</w:t>
      </w:r>
      <w:r>
        <w:br/>
        <w:t>Alan D. Lopez</w:t>
      </w:r>
      <w:r>
        <w:rPr>
          <w:vertAlign w:val="superscript"/>
        </w:rPr>
        <w:t>2</w:t>
      </w:r>
      <w:r>
        <w:t xml:space="preserve"> alan.lopez@unimelb.edu.au</w:t>
      </w:r>
    </w:p>
    <w:p w:rsidR="00C65046" w:rsidRDefault="00776B5E">
      <w:pPr>
        <w:pStyle w:val="BodyText"/>
      </w:pPr>
      <w:r>
        <w:rPr>
          <w:vertAlign w:val="superscript"/>
        </w:rPr>
        <w:t>1</w:t>
      </w:r>
      <w:r>
        <w:t xml:space="preserve"> Institute for Health Metrics and Evaluation, University of Washington, Seattle, Washington, United States of America</w:t>
      </w:r>
      <w:r>
        <w:br/>
      </w:r>
      <w:r>
        <w:rPr>
          <w:vertAlign w:val="superscript"/>
        </w:rPr>
        <w:t>2</w:t>
      </w:r>
      <w:r>
        <w:t xml:space="preserve"> School of Population and Global Health, University of Melbourne, Parkville, VIC, Australia</w:t>
      </w:r>
    </w:p>
    <w:p w:rsidR="00C65046" w:rsidRDefault="00776B5E">
      <w:pPr>
        <w:pStyle w:val="BodyText"/>
      </w:pPr>
      <w:r>
        <w:t>* Corresponding author E-mail: abie@uw.edu (ADF)</w:t>
      </w:r>
    </w:p>
    <w:p w:rsidR="00C65046" w:rsidRDefault="00776B5E">
      <w:pPr>
        <w:pStyle w:val="Heading1"/>
      </w:pPr>
      <w:bookmarkStart w:id="1" w:name="abstract"/>
      <w:bookmarkEnd w:id="1"/>
      <w:r>
        <w:t>Abstract</w:t>
      </w:r>
    </w:p>
    <w:p w:rsidR="00C65046" w:rsidRDefault="00776B5E">
      <w:pPr>
        <w:pStyle w:val="Heading3"/>
      </w:pPr>
      <w:bookmarkStart w:id="2" w:name="background"/>
      <w:bookmarkEnd w:id="2"/>
      <w:r>
        <w:t>Background</w:t>
      </w:r>
    </w:p>
    <w:p w:rsidR="00C65046" w:rsidRDefault="00776B5E">
      <w:pPr>
        <w:pStyle w:val="FirstParagraph"/>
      </w:pPr>
      <w:r>
        <w:t>Recently, a new algorithm for automatic computer certification of verbal autopsy data named InsilicoVA was published. The authors present their algorithm as a statistical method and assess performance using a single set of model predictors and age group.</w:t>
      </w:r>
    </w:p>
    <w:p w:rsidR="00C65046" w:rsidRDefault="00776B5E">
      <w:pPr>
        <w:pStyle w:val="Heading3"/>
      </w:pPr>
      <w:bookmarkStart w:id="3" w:name="methods"/>
      <w:bookmarkEnd w:id="3"/>
      <w:r>
        <w:t>Methods</w:t>
      </w:r>
    </w:p>
    <w:p w:rsidR="00C65046" w:rsidRDefault="00776B5E">
      <w:pPr>
        <w:pStyle w:val="FirstParagraph"/>
      </w:pPr>
      <w:r>
        <w:t>We perform a standard procedure for analyzing the predictive accuracy of verbal autopsy classification methods using the same data and the publicly available implementation of the algorithm released by the authors. We extend the original analysis to include children and neonates, instead of only adults, and test accuracy using different sets of predictors, including the set used in the original paper and the set that matches the released software.</w:t>
      </w:r>
    </w:p>
    <w:p w:rsidR="00C65046" w:rsidRDefault="00776B5E">
      <w:pPr>
        <w:pStyle w:val="Heading3"/>
      </w:pPr>
      <w:bookmarkStart w:id="4" w:name="results"/>
      <w:bookmarkEnd w:id="4"/>
      <w:r>
        <w:t>Results</w:t>
      </w:r>
    </w:p>
    <w:p w:rsidR="00C65046" w:rsidRDefault="00776B5E">
      <w:pPr>
        <w:pStyle w:val="FirstParagraph"/>
      </w:pPr>
      <w:r>
        <w:t>The population-level performance (i.e. predictive accuracy) of the algorithm varied from 2.2% to 37.0% when trained on data preprocessed similarly to the original study. When trained on data that matched the software default format performance ranged from -13.8% to 12.3%. When using the default training data provided performance ranged from -119.7% to -53.4%. Overall InSilicoVA predictive accuracy was found to be 11.1 to 20.9 percentage points lower than an alternative algorithm.</w:t>
      </w:r>
      <w:ins w:id="5" w:author="Jonathan Joseph" w:date="2018-02-21T12:10:00Z">
        <w:r w:rsidR="00D71D34">
          <w:t xml:space="preserve"> </w:t>
        </w:r>
      </w:ins>
      <w:ins w:id="6" w:author="Jonathan Joseph" w:date="2018-02-21T12:11:00Z">
        <w:r w:rsidR="00D71D34">
          <w:t xml:space="preserve">Additionally, </w:t>
        </w:r>
      </w:ins>
      <w:ins w:id="7" w:author="Alan Lopez" w:date="2018-02-22T15:42:00Z">
        <w:r w:rsidR="00A91F2F">
          <w:t xml:space="preserve">sensitivity for </w:t>
        </w:r>
      </w:ins>
      <w:ins w:id="8" w:author="Jonathan Joseph" w:date="2018-02-21T12:10:00Z">
        <w:r w:rsidR="00D71D34">
          <w:lastRenderedPageBreak/>
          <w:t>InSilicoVA</w:t>
        </w:r>
      </w:ins>
      <w:ins w:id="9" w:author="Jonathan Joseph" w:date="2018-02-21T12:11:00Z">
        <w:del w:id="10" w:author="Alan Lopez" w:date="2018-02-22T15:42:00Z">
          <w:r w:rsidR="00D71D34" w:rsidDel="00A91F2F">
            <w:delText>’s cause-specific sensitivity</w:delText>
          </w:r>
        </w:del>
        <w:r w:rsidR="00D71D34">
          <w:t xml:space="preserve"> was consistently lower than </w:t>
        </w:r>
      </w:ins>
      <w:ins w:id="11" w:author="Alan Lopez" w:date="2018-02-22T15:42:00Z">
        <w:r w:rsidR="00A91F2F">
          <w:t xml:space="preserve">for </w:t>
        </w:r>
      </w:ins>
      <w:ins w:id="12" w:author="Jonathan Joseph" w:date="2018-02-21T12:11:00Z">
        <w:r w:rsidR="00D71D34">
          <w:t xml:space="preserve">an alternative </w:t>
        </w:r>
      </w:ins>
      <w:ins w:id="13" w:author="Alan Lopez" w:date="2018-02-22T15:43:00Z">
        <w:r w:rsidR="00A91F2F">
          <w:t xml:space="preserve">diagnostic </w:t>
        </w:r>
      </w:ins>
      <w:ins w:id="14" w:author="Jonathan Joseph" w:date="2018-02-21T12:11:00Z">
        <w:r w:rsidR="00D71D34">
          <w:t>algorithm</w:t>
        </w:r>
      </w:ins>
      <w:ins w:id="15" w:author="Alan Lopez" w:date="2018-02-22T15:43:00Z">
        <w:r w:rsidR="00A91F2F">
          <w:t xml:space="preserve"> (Tariff</w:t>
        </w:r>
      </w:ins>
      <w:ins w:id="16" w:author="Alan Lopez" w:date="2018-02-22T15:45:00Z">
        <w:r w:rsidR="00A91F2F">
          <w:t xml:space="preserve"> </w:t>
        </w:r>
      </w:ins>
      <w:ins w:id="17" w:author="Alan Lopez" w:date="2018-02-22T15:43:00Z">
        <w:r w:rsidR="00A91F2F">
          <w:t>2.0)</w:t>
        </w:r>
      </w:ins>
      <w:ins w:id="18" w:author="Jonathan Joseph" w:date="2018-02-21T12:11:00Z">
        <w:r w:rsidR="00D71D34">
          <w:t>, although specificity was comparable.</w:t>
        </w:r>
      </w:ins>
    </w:p>
    <w:p w:rsidR="00C65046" w:rsidRDefault="00776B5E">
      <w:pPr>
        <w:pStyle w:val="Heading3"/>
      </w:pPr>
      <w:bookmarkStart w:id="19" w:name="conclusions"/>
      <w:bookmarkEnd w:id="19"/>
      <w:r>
        <w:t>Conclusions</w:t>
      </w:r>
    </w:p>
    <w:p w:rsidR="00C65046" w:rsidRDefault="00776B5E">
      <w:pPr>
        <w:pStyle w:val="FirstParagraph"/>
      </w:pPr>
      <w:r>
        <w:t xml:space="preserve">The default format and training data provided by the software lead to results that are at best suboptimal, with poor cause of death predictive performance. This method is likely to generate erroneous </w:t>
      </w:r>
      <w:ins w:id="20" w:author="Alan Lopez" w:date="2018-02-22T15:43:00Z">
        <w:r w:rsidR="00A91F2F">
          <w:t xml:space="preserve">cause of death </w:t>
        </w:r>
      </w:ins>
      <w:r>
        <w:t>prediction</w:t>
      </w:r>
      <w:ins w:id="21" w:author="Alan Lopez" w:date="2018-02-22T15:43:00Z">
        <w:r w:rsidR="00A91F2F">
          <w:t>s</w:t>
        </w:r>
      </w:ins>
      <w:r>
        <w:t xml:space="preserve"> and, even if properly configured, is not as accurate as alternative automated diagnostic methods.</w:t>
      </w:r>
    </w:p>
    <w:p w:rsidR="00C65046" w:rsidRDefault="00776B5E">
      <w:pPr>
        <w:pStyle w:val="Heading1"/>
      </w:pPr>
      <w:bookmarkStart w:id="22" w:name="keywords"/>
      <w:bookmarkEnd w:id="22"/>
      <w:r>
        <w:t>Keywords</w:t>
      </w:r>
    </w:p>
    <w:p w:rsidR="00C65046" w:rsidRDefault="00776B5E">
      <w:pPr>
        <w:pStyle w:val="FirstParagraph"/>
      </w:pPr>
      <w:r>
        <w:t>verbal autopsy, cause of death diagnosis, validation</w:t>
      </w:r>
    </w:p>
    <w:p w:rsidR="00C65046" w:rsidRDefault="00776B5E">
      <w:pPr>
        <w:pStyle w:val="Heading1"/>
      </w:pPr>
      <w:bookmarkStart w:id="23" w:name="background-1"/>
      <w:bookmarkEnd w:id="23"/>
      <w:r>
        <w:t>Background</w:t>
      </w:r>
    </w:p>
    <w:p w:rsidR="00C65046" w:rsidRDefault="00776B5E">
      <w:pPr>
        <w:pStyle w:val="FirstParagraph"/>
      </w:pPr>
      <w:r>
        <w:t>Reliable population-level causes-of-death estimates are critically important for designing effective public health policies. [1] Verbal autopsy is a key component of enhancing health information systems in many countries that do not have reliable civil registration and vital statistics systems. [2,3] Verbal autopsy consists of a structured interview with family members of the deceased with the purpose of gathering enough information to infer the likely cause of death. [4] In some countries where up to 80-90% percent of deaths occur without medical attendance, verbal autopsy provides the only usable information for generating population-level cause of death estimates with reasonable and representative coverage. [5] Computer algorithms that can reliably assign a cause of death greatly increase the feasibility of integrating VA routinely into CRVS systems. Computer certification of verbal autopsy (CCVA) allows systems to be scalable, consistent, and sustainable. [6]</w:t>
      </w:r>
    </w:p>
    <w:p w:rsidR="00C65046" w:rsidRDefault="00776B5E">
      <w:pPr>
        <w:pStyle w:val="BodyText"/>
      </w:pPr>
      <w:r>
        <w:t>Numerous algorithms for predicting the cause of death from verbal autopsies have been developed over the last decade. [7–11] We previously developed a framework for validating the predictive accuracy of different diagnostic methods that allows for direct comparison of methods using the same standard set of criteria. [12] It provides a way of determining how well an algorithm will perform in different populations when the true distribution of causes of death is not known. This is crucial for generalizing results to new study populations and accurately capturing unknown changes in cause of death composition in the same population across time. We have used this procedure to determine the accuracy of a wide range of previously developed methods. [13]</w:t>
      </w:r>
    </w:p>
    <w:p w:rsidR="00C65046" w:rsidRDefault="00776B5E">
      <w:pPr>
        <w:pStyle w:val="BodyText"/>
      </w:pPr>
      <w:r>
        <w:t xml:space="preserve">Recently a new algorithm for CCVA called </w:t>
      </w:r>
      <w:r>
        <w:rPr>
          <w:i/>
        </w:rPr>
        <w:t>InSilicoVA</w:t>
      </w:r>
      <w:r>
        <w:t xml:space="preserve"> was developed and published. [14] This method builds off previous research on the InterVA algorithm, and advances the approach by introducing an algorithm that quantifies uncertainty in the individual-level predictions and uses this information to better predict the cause distribution at the population-level. This aligns well with the current global interest in using VA to estimate the distribution of causes of death for populations through routine application in vital registration systems. The authors use a range of metrics to determine the performance of </w:t>
      </w:r>
      <w:r>
        <w:lastRenderedPageBreak/>
        <w:t>their algorithm, including applying our assessment framework. However, the authors only validated the results for adult deaths and not child or neonatal deaths. Moreover, given the potential of such methods for transforming knowledge about cause of death patterns in populations for which little is currently known about the leading causes of death, we believe that an independent validation of their results is warranted, before the method can be recommended for routine application.</w:t>
      </w:r>
    </w:p>
    <w:p w:rsidR="00C65046" w:rsidRDefault="00776B5E">
      <w:pPr>
        <w:pStyle w:val="BodyText"/>
      </w:pPr>
      <w:r>
        <w:t>In this study, we assess the diagnostic accuracy of the InSilicoVA algorithm for all ages using the same validation environment as used in the original InSilicoVA paper, namely the Population Health Metric Research Consortium (PHMRC) gold standard database. We applied the validation procedure developed by Murray et al [12] and assessed performance at the individual-level, using chance-corrected concordance (CCC), and at the population-level, using chance-corrected cause-specific mortality fraction (CCCSMF) accuracy.</w:t>
      </w:r>
    </w:p>
    <w:p w:rsidR="00C65046" w:rsidRDefault="00776B5E">
      <w:pPr>
        <w:pStyle w:val="Heading1"/>
      </w:pPr>
      <w:bookmarkStart w:id="24" w:name="methods-1"/>
      <w:bookmarkEnd w:id="24"/>
      <w:r>
        <w:t>Methods</w:t>
      </w:r>
    </w:p>
    <w:p w:rsidR="00C65046" w:rsidRDefault="00776B5E">
      <w:pPr>
        <w:pStyle w:val="Heading2"/>
      </w:pPr>
      <w:bookmarkStart w:id="25" w:name="algorithm"/>
      <w:bookmarkEnd w:id="25"/>
      <w:r>
        <w:t>Algorithm</w:t>
      </w:r>
    </w:p>
    <w:p w:rsidR="00C65046" w:rsidRDefault="00776B5E">
      <w:pPr>
        <w:pStyle w:val="FirstParagraph"/>
      </w:pPr>
      <w:r>
        <w:t xml:space="preserve">InSilicoVA [14] is a Bayesian framework that improves upon InterVA [10] by using information about symptoms that are, and are not endorsed, to estimate probabilities for each cause of death in a way that is comparable across observations, and by estimating the individual-level and population-level predictions simultaneously. The model is estimated using Markov-Chain Monte-Carlo (MCMC) simulations. To produce usable results, the algorithm must run a sufficient number of samples to ensure convergence. The authors have released their algorithm as an </w:t>
      </w:r>
      <w:r>
        <w:rPr>
          <w:rStyle w:val="VerbatimChar"/>
        </w:rPr>
        <w:t>R</w:t>
      </w:r>
      <w:r>
        <w:t xml:space="preserve"> package, with computationally intensive MCMC calculation implemented in Java through the </w:t>
      </w:r>
      <w:r>
        <w:rPr>
          <w:rStyle w:val="VerbatimChar"/>
        </w:rPr>
        <w:t>rJava</w:t>
      </w:r>
      <w:r>
        <w:t xml:space="preserve"> package. The algorithm utilizes a matrix of conditional probabilities between each cause and each symptom. These propensities, which the authors call the </w:t>
      </w:r>
      <w:r>
        <w:rPr>
          <w:i/>
        </w:rPr>
        <w:t>probbase</w:t>
      </w:r>
      <w:r>
        <w:t xml:space="preserve">, capture the user's initial estimate of the relative likelihood of a symptom being endorsed for a given cause of death. These estimates can be derived from data or from expert judgement. The </w:t>
      </w:r>
      <w:r>
        <w:rPr>
          <w:rStyle w:val="VerbatimChar"/>
        </w:rPr>
        <w:t>R</w:t>
      </w:r>
      <w:r>
        <w:t xml:space="preserve"> package allows the user to input their own probbase file and also provides a default probbase based on the InterVA project. Open-source code (licensed under the GNU Public License version 3) for the </w:t>
      </w:r>
      <w:r>
        <w:rPr>
          <w:rStyle w:val="VerbatimChar"/>
        </w:rPr>
        <w:t>R</w:t>
      </w:r>
      <w:r>
        <w:t xml:space="preserve"> implementation of InSilicoVA is freely available online.</w:t>
      </w:r>
    </w:p>
    <w:p w:rsidR="00C65046" w:rsidRDefault="00776B5E">
      <w:pPr>
        <w:pStyle w:val="Heading2"/>
      </w:pPr>
      <w:bookmarkStart w:id="26" w:name="data"/>
      <w:bookmarkEnd w:id="26"/>
      <w:r>
        <w:t>Data</w:t>
      </w:r>
    </w:p>
    <w:p w:rsidR="00C65046" w:rsidRDefault="00776B5E">
      <w:pPr>
        <w:pStyle w:val="FirstParagraph"/>
      </w:pPr>
      <w:r>
        <w:t xml:space="preserve">We used the publicly available Population Health Metrics Research Consortium (PHMRC) gold standard database [15,16] to validate the InSilicoVA algorithm. This dataset contains verbal autopsies matched to cause of death diagnoses from medical records, with variable confidence. Cases in the dataset were initially identified from deaths in hospitals where strict, pre-determined diagnostic criteria were satisfied. This ensured that the true cause of death was known with greater certainty than is often the case for deaths recorded in vital registration systems where diagnostic misclassification is typically estimated to range between 30 and 60 percent. [17,18] After identifying cases, blinded verbal autopsies were collected using a modified version of the WHO verbal autopsy instrument. This resulted in </w:t>
      </w:r>
      <w:r>
        <w:lastRenderedPageBreak/>
        <w:t>a validation database of 12,530 records for which the true cause of death was known with reasonable certainty, and for which a full verbal autopsy interview had been conducted.</w:t>
      </w:r>
    </w:p>
    <w:p w:rsidR="00C65046" w:rsidRDefault="00776B5E">
      <w:pPr>
        <w:pStyle w:val="BodyText"/>
      </w:pPr>
      <w:r>
        <w:t>Verbal autopsies were collected from six sites in four different countries: Andhra Pradesh, India; Bohol, Philippines; Dar es Salaam, Tanzania; Mexico City, Mexico; Pemba Island, Tanzania; and Uttar Pradesh, India between 2007 and 2010. The database includes deaths from 7,841 adults, 2,064 children, 1,620 neonates and 1,005 stillbirths. Following practice from previous research, we used the most aggregated cause list with 34 adult causes, 21 child causes and 6 neonate causes (including stillbirth) to assess accuracy of cause of death predictions. These cause of death lists are shown in Additional file 1.</w:t>
      </w:r>
    </w:p>
    <w:p w:rsidR="00C65046" w:rsidRDefault="00776B5E">
      <w:pPr>
        <w:pStyle w:val="Heading2"/>
      </w:pPr>
      <w:bookmarkStart w:id="27" w:name="validation-framework"/>
      <w:bookmarkEnd w:id="27"/>
      <w:r>
        <w:t>Validation Framework</w:t>
      </w:r>
    </w:p>
    <w:p w:rsidR="00C65046" w:rsidRDefault="00776B5E">
      <w:pPr>
        <w:pStyle w:val="FirstParagraph"/>
      </w:pPr>
      <w:r>
        <w:t xml:space="preserve">In this </w:t>
      </w:r>
      <w:del w:id="28" w:author="Abraham D. Flaxman" w:date="2018-02-21T18:15:00Z">
        <w:r w:rsidDel="00477031">
          <w:delText>study</w:delText>
        </w:r>
      </w:del>
      <w:ins w:id="29" w:author="Abraham D. Flaxman" w:date="2018-02-21T18:15:00Z">
        <w:r w:rsidR="00477031">
          <w:t>study,</w:t>
        </w:r>
      </w:ins>
      <w:r>
        <w:t xml:space="preserve"> we follow the recommendations of Murray et al. for validating verbal autopsy diagnostic methods. [12] For this procedure, the validation dataset is randomly divided into a train fold containing 75% of the observations and a test fold containing the remaining 25% of observations. This is repeated 500 times, resulting 500 test-train sets, each with a different subset of the original observations. For each test-train set, any given record appears in either the train set or the test set, but not both. The test set is then resampled to an uninformative Dirichlet distribution. This ensures that the cause composition of the train and test sets are uncorrelated which provides a more robust measure of performance (for example, it prevents naive prediction algorithm from guessing an accurate population level distribution without utilizing information at the individual level). Additionally, because the cause composition varies substantially across the 500 test-train splits, it ensures that the algorithm is tested on datasets with a wide variety of cause distributions and performance estimates are not skewed by overfitting to the most common cause in the training data. To assess performance at the individual level, we use the median chance-corrected concordance (CCC) across causes. [12] To assess performance at the population level we use chance-corrected cause-specific mortality fraction accuracy (CCCSMF). [19] Chance-corrected concordance for a single cause is calculated as:</w:t>
      </w:r>
    </w:p>
    <w:p w:rsidR="00C65046" w:rsidRDefault="00776B5E">
      <w:pPr>
        <w:pStyle w:val="BodyText"/>
      </w:pPr>
      <m:oMathPara>
        <m:oMathParaPr>
          <m:jc m:val="center"/>
        </m:oMathParaPr>
        <m:oMath>
          <m:r>
            <w:rPr>
              <w:rFonts w:ascii="Cambria Math" w:hAnsi="Cambria Math"/>
            </w:rPr>
            <m:t>CC</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um>
            <m:den>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N</m:t>
                  </m:r>
                </m:den>
              </m:f>
            </m:den>
          </m:f>
        </m:oMath>
      </m:oMathPara>
    </w:p>
    <w:p w:rsidR="00C65046" w:rsidRDefault="00776B5E">
      <w:pPr>
        <w:pStyle w:val="FirstParagraph"/>
      </w:pPr>
      <w:r>
        <w:t xml:space="preserve">where </w:t>
      </w:r>
      <m:oMath>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oMath>
      <w:r>
        <w:t xml:space="preserve"> is the number of true positives for cause </w:t>
      </w:r>
      <m:oMath>
        <m:r>
          <w:rPr>
            <w:rFonts w:ascii="Cambria Math" w:hAnsi="Cambria Math"/>
          </w:rPr>
          <m:t>j</m:t>
        </m:r>
      </m:oMath>
      <w:r>
        <w:t xml:space="preserve">, </w:t>
      </w:r>
      <m:oMath>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is the number of true negatives and </w:t>
      </w:r>
      <m:oMath>
        <m:r>
          <w:rPr>
            <w:rFonts w:ascii="Cambria Math" w:hAnsi="Cambria Math"/>
          </w:rPr>
          <m:t>N</m:t>
        </m:r>
      </m:oMath>
      <w:r>
        <w:t xml:space="preserve"> is the number of causes. Values range between -1.0 and 1.0 where 1.0 indicates perfect ability to detect (i.e. diagnose) a cause, 0.0 indicates random guessing, and negative 1.0 indicates no ability to detect a cause. To create an overall metric of individual-level prediction accuracy, we use the mean of the cause-specific CCCs. Cause-specific mortality fraction (CSMF) accuracy is calculated as:</w:t>
      </w:r>
    </w:p>
    <w:p w:rsidR="00C65046" w:rsidRDefault="00776B5E">
      <w:pPr>
        <w:pStyle w:val="BodyText"/>
      </w:pPr>
      <m:oMathPara>
        <m:oMathParaPr>
          <m:jc m:val="center"/>
        </m:oMathParaPr>
        <m:oMath>
          <m:r>
            <m:rPr>
              <m:sty m:val="p"/>
            </m:rPr>
            <w:rPr>
              <w:rFonts w:ascii="Cambria Math" w:hAnsi="Cambria Math"/>
            </w:rPr>
            <m:t>CSMFAccuracy</m:t>
          </m:r>
          <m:r>
            <w:rPr>
              <w:rFonts w:ascii="Cambria Math" w:hAnsi="Cambria Math"/>
            </w:rPr>
            <m:t>=1-</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r>
                    <w:rPr>
                      <w:rFonts w:ascii="Cambria Math" w:hAnsi="Cambria Math"/>
                    </w:rPr>
                    <m:t>|</m:t>
                  </m:r>
                </m:e>
              </m:nary>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r>
                <w:rPr>
                  <w:rFonts w:ascii="Cambria Math" w:hAnsi="Cambria Math"/>
                </w:rPr>
                <m:t>-</m:t>
              </m:r>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r>
                <w:rPr>
                  <w:rFonts w:ascii="Cambria Math" w:hAnsi="Cambria Math"/>
                </w:rPr>
                <m:t>|</m:t>
              </m:r>
            </m:num>
            <m:den>
              <m:r>
                <w:rPr>
                  <w:rFonts w:ascii="Cambria Math" w:hAnsi="Cambria Math"/>
                </w:rPr>
                <m:t>2</m:t>
              </m:r>
              <m:d>
                <m:dPr>
                  <m:ctrlPr>
                    <w:rPr>
                      <w:rFonts w:ascii="Cambria Math" w:hAnsi="Cambria Math"/>
                    </w:rPr>
                  </m:ctrlPr>
                </m:dPr>
                <m:e>
                  <m:r>
                    <w:rPr>
                      <w:rFonts w:ascii="Cambria Math" w:hAnsi="Cambria Math"/>
                    </w:rPr>
                    <m:t>1-</m:t>
                  </m:r>
                  <m:limLow>
                    <m:limLowPr>
                      <m:ctrlPr>
                        <w:rPr>
                          <w:rFonts w:ascii="Cambria Math" w:hAnsi="Cambria Math"/>
                        </w:rPr>
                      </m:ctrlPr>
                    </m:limLowPr>
                    <m:e>
                      <m:r>
                        <m:rPr>
                          <m:sty m:val="p"/>
                        </m:rPr>
                        <w:rPr>
                          <w:rFonts w:ascii="Cambria Math" w:hAnsi="Cambria Math"/>
                        </w:rPr>
                        <m:t>min</m:t>
                      </m:r>
                    </m:e>
                    <m:lim>
                      <m:r>
                        <w:rPr>
                          <w:rFonts w:ascii="Cambria Math" w:hAnsi="Cambria Math"/>
                        </w:rPr>
                        <m:t>j</m:t>
                      </m:r>
                    </m:lim>
                  </m:limLow>
                  <m:d>
                    <m:dPr>
                      <m:ctrlPr>
                        <w:rPr>
                          <w:rFonts w:ascii="Cambria Math" w:hAnsi="Cambria Math"/>
                        </w:rPr>
                      </m:ctrlPr>
                    </m:dPr>
                    <m:e>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e>
                  </m:d>
                </m:e>
              </m:d>
            </m:den>
          </m:f>
        </m:oMath>
      </m:oMathPara>
    </w:p>
    <w:p w:rsidR="00C65046" w:rsidRDefault="00776B5E">
      <w:pPr>
        <w:pStyle w:val="FirstParagraph"/>
      </w:pPr>
      <w:r>
        <w:lastRenderedPageBreak/>
        <w:t xml:space="preserve">where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oMath>
      <w:r>
        <w:t xml:space="preserve"> is the true fractions for cause </w:t>
      </w:r>
      <m:oMath>
        <m:r>
          <w:rPr>
            <w:rFonts w:ascii="Cambria Math" w:hAnsi="Cambria Math"/>
          </w:rPr>
          <m:t>j</m:t>
        </m:r>
      </m:oMath>
      <w:r>
        <w:t xml:space="preserve"> and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oMath>
      <w:r>
        <w:t xml:space="preserve"> is the predicted fraction for cause </w:t>
      </w:r>
      <m:oMath>
        <m:r>
          <w:rPr>
            <w:rFonts w:ascii="Cambria Math" w:hAnsi="Cambria Math"/>
          </w:rPr>
          <m:t>j</m:t>
        </m:r>
      </m:oMath>
      <w:r>
        <w:t>. This statistic can be corrected for chance (see Flaxman et al. [19]); we calculate chance-corrected CMSF Accuracy as:</w:t>
      </w:r>
    </w:p>
    <w:p w:rsidR="00C65046" w:rsidRDefault="00776B5E">
      <w:pPr>
        <w:pStyle w:val="BodyText"/>
      </w:pPr>
      <m:oMathPara>
        <m:oMathParaPr>
          <m:jc m:val="center"/>
        </m:oMathParaPr>
        <m:oMath>
          <m:r>
            <m:rPr>
              <m:sty m:val="p"/>
            </m:rPr>
            <w:rPr>
              <w:rFonts w:ascii="Cambria Math" w:hAnsi="Cambria Math"/>
            </w:rPr>
            <m:t>CCCSMFAccuracy</m:t>
          </m:r>
          <m:r>
            <w:rPr>
              <w:rFonts w:ascii="Cambria Math" w:hAnsi="Cambria Math"/>
            </w:rPr>
            <m:t>=</m:t>
          </m:r>
          <m:f>
            <m:fPr>
              <m:ctrlPr>
                <w:rPr>
                  <w:rFonts w:ascii="Cambria Math" w:hAnsi="Cambria Math"/>
                </w:rPr>
              </m:ctrlPr>
            </m:fPr>
            <m:num>
              <m:r>
                <m:rPr>
                  <m:sty m:val="p"/>
                </m:rPr>
                <w:rPr>
                  <w:rFonts w:ascii="Cambria Math" w:hAnsi="Cambria Math"/>
                </w:rPr>
                <m:t>CSMFAccuracy</m:t>
              </m:r>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-1</m:t>
                  </m:r>
                </m:sup>
              </m:sSup>
              <m:r>
                <w:rPr>
                  <w:rFonts w:ascii="Cambria Math" w:hAnsi="Cambria Math"/>
                </w:rPr>
                <m:t>)</m:t>
              </m:r>
            </m:num>
            <m:den>
              <m:r>
                <w:rPr>
                  <w:rFonts w:ascii="Cambria Math" w:hAnsi="Cambria Math"/>
                </w:rPr>
                <m:t>1-(1-</m:t>
              </m:r>
              <m:sSup>
                <m:sSupPr>
                  <m:ctrlPr>
                    <w:rPr>
                      <w:rFonts w:ascii="Cambria Math" w:hAnsi="Cambria Math"/>
                    </w:rPr>
                  </m:ctrlPr>
                </m:sSupPr>
                <m:e>
                  <m:r>
                    <w:rPr>
                      <w:rFonts w:ascii="Cambria Math" w:hAnsi="Cambria Math"/>
                    </w:rPr>
                    <m:t>e</m:t>
                  </m:r>
                </m:e>
                <m:sup>
                  <m:r>
                    <w:rPr>
                      <w:rFonts w:ascii="Cambria Math" w:hAnsi="Cambria Math"/>
                    </w:rPr>
                    <m:t>-1</m:t>
                  </m:r>
                </m:sup>
              </m:sSup>
              <m:r>
                <w:rPr>
                  <w:rFonts w:ascii="Cambria Math" w:hAnsi="Cambria Math"/>
                </w:rPr>
                <m:t>)</m:t>
              </m:r>
            </m:den>
          </m:f>
        </m:oMath>
      </m:oMathPara>
    </w:p>
    <w:p w:rsidR="00C65046" w:rsidRDefault="00776B5E">
      <w:pPr>
        <w:pStyle w:val="FirstParagraph"/>
      </w:pPr>
      <w:r>
        <w:t>Similarly to CCC, perfect CCCSMF Accuracy is attained at value 1.0, and values near 0.0 indicate that the diagnostic procedure being applied is essentially equivalent to random guessing.</w:t>
      </w:r>
    </w:p>
    <w:p w:rsidR="00C65046" w:rsidRDefault="00776B5E">
      <w:pPr>
        <w:pStyle w:val="Heading2"/>
      </w:pPr>
      <w:bookmarkStart w:id="30" w:name="insilicova-validation"/>
      <w:bookmarkEnd w:id="30"/>
      <w:r>
        <w:t>InSilicoVA Validation</w:t>
      </w:r>
    </w:p>
    <w:p w:rsidR="00C65046" w:rsidRDefault="00776B5E">
      <w:pPr>
        <w:pStyle w:val="FirstParagraph"/>
      </w:pPr>
      <w:r>
        <w:t xml:space="preserve">The InSilicoVA </w:t>
      </w:r>
      <w:r>
        <w:rPr>
          <w:rStyle w:val="VerbatimChar"/>
        </w:rPr>
        <w:t>R</w:t>
      </w:r>
      <w:r>
        <w:t xml:space="preserve"> package allows for a range of customizations to the inputs used to predict the cause of death. We validate the algorithm using three different configurations of inputs to assess its usability and performance. These configurations are: 1) using the built-in default training data, 2) training the algorithm with inputs that resemble the defaults, and 3) training the algorithm with inputs that do not resemble the defaults. Following the practice established in Murray et al., we also conduct the analysis without predictors derived from questions related to previous contact with the health care system. This produces estimates of diagnostic </w:t>
      </w:r>
      <w:del w:id="31" w:author="Abraham D. Flaxman" w:date="2018-02-21T18:16:00Z">
        <w:r w:rsidDel="00477031">
          <w:delText>accuracy which</w:delText>
        </w:r>
      </w:del>
      <w:ins w:id="32" w:author="Abraham D. Flaxman" w:date="2018-02-21T18:16:00Z">
        <w:r w:rsidR="00477031">
          <w:t>accuracy that</w:t>
        </w:r>
      </w:ins>
      <w:r>
        <w:t xml:space="preserve"> could be more appropriate for generalizing to community deaths where decedents had no medical contact. [16] For each of the three configurations we test all three age groups both with and without health care experience questions.</w:t>
      </w:r>
    </w:p>
    <w:p w:rsidR="00C65046" w:rsidRDefault="00776B5E">
      <w:pPr>
        <w:pStyle w:val="BodyText"/>
      </w:pPr>
      <w:r>
        <w:rPr>
          <w:b/>
        </w:rPr>
        <w:t>With default probbase:</w:t>
      </w:r>
    </w:p>
    <w:p w:rsidR="00C65046" w:rsidRDefault="00776B5E">
      <w:pPr>
        <w:pStyle w:val="BodyText"/>
      </w:pPr>
      <w:r>
        <w:t>The default configuration assumes the input data matches the InterVA4 format with 245 symptoms. It uses the conditional probabilities from InterVA to predict one of 60 causes. With the default configuration, no ancillary training data is required. To validate the default configuration, we mapped the PHMRC database to the InterVA format, and then we used InSilicoVA to predict the cause of death. We then mapped the predicted causes to the PHMRC gold standard list. We compared these mapped predictions to the known underlying cause as listed in the PHMRC database to calculate performance. Since the algorithm was not trained empirically with this configuration, we used the entire validation dataset to test the predictive performance. However, it is still essential to test the algorithm on datasets with different cause compositions, so we repeated this process on 500 test datasets, each with a cause composition drawn from an uninformative Dirichlet distribution and samples drawn from the complete dataset with replacement according to this cause composition. The predicted causes included 36 adult causes of death 20 child causes, and 7 neonate causes. Of the 245 symptom predictors used by InSilicoVA, the PHMRC dataset contained data for 124 adult symptoms, 69 child symptoms and 62 symptoms for neonates.</w:t>
      </w:r>
    </w:p>
    <w:p w:rsidR="00C65046" w:rsidRDefault="00776B5E">
      <w:pPr>
        <w:pStyle w:val="BodyText"/>
      </w:pPr>
      <w:r>
        <w:rPr>
          <w:b/>
        </w:rPr>
        <w:t>With empirical probbase:</w:t>
      </w:r>
    </w:p>
    <w:p w:rsidR="00C65046" w:rsidRDefault="00776B5E">
      <w:pPr>
        <w:pStyle w:val="BodyText"/>
      </w:pPr>
      <w:r>
        <w:lastRenderedPageBreak/>
        <w:t>Next, we assessed how InSilicoVA performed with training data that matched its expected inputs. For this assessment, we mapped the PHRMC database to the InterVA symptoms and the 'gold standard' causes were mapped to the predicted causes. For each of the 500 test-train splits, we used the train split to calculate the empirical probability of an InterVA symptom being endorsed, conditional on the mapped cause. This conditional probabilities matrix was used as the input probbase for the algorithm. The test split was resampled to a Dirichlet cause distribution and the algorithm predicted a cause from the default set of causes.</w:t>
      </w:r>
    </w:p>
    <w:p w:rsidR="00C65046" w:rsidRDefault="00776B5E">
      <w:pPr>
        <w:pStyle w:val="BodyText"/>
      </w:pPr>
      <w:r>
        <w:rPr>
          <w:b/>
        </w:rPr>
        <w:t>With empirical probbase matching Tariff 2.0:</w:t>
      </w:r>
    </w:p>
    <w:p w:rsidR="00C65046" w:rsidRDefault="00776B5E">
      <w:pPr>
        <w:pStyle w:val="BodyText"/>
      </w:pPr>
      <w:r>
        <w:t xml:space="preserve">Finally, we assessed how the algorithm performed with training data of a different format than the standard inputs. For this assessment, the PHMRC database was mapped to the set of symptoms used by the Tariff 2.0 algorithm. [7] Data were mapped to 171 adult symptoms, 86 child symptoms, and 110 neonate symptoms. For each of the 500 test-train splits, we used the train split to calculate the empirical probability of a Tariff 2.0 symptom being endorsed conditional on the original PHMRC gold standard cause. We then used this empirical </w:t>
      </w:r>
      <w:del w:id="33" w:author="Abraham D. Flaxman" w:date="2018-02-21T18:10:00Z">
        <w:r w:rsidDel="008D45EF">
          <w:delText>probabilty</w:delText>
        </w:r>
      </w:del>
      <w:ins w:id="34" w:author="Abraham D. Flaxman" w:date="2018-02-21T18:10:00Z">
        <w:r w:rsidR="008D45EF">
          <w:t>probability</w:t>
        </w:r>
      </w:ins>
      <w:r>
        <w:t xml:space="preserve"> matrix in the InSilicoVA algorithm to predict causes of death. As before, we predicted for data in the test split after it had been resampled to a Dirichlet cause distribution. Of the three assessments, this configuration should be the most favorable towards InSilicoVA since it avoids any possible discrepancies between definitions of the PHMRC causes and the default causes, and provides more symptom predictors for the algorithm to use.</w:t>
      </w:r>
    </w:p>
    <w:p w:rsidR="00C65046" w:rsidRDefault="00776B5E">
      <w:pPr>
        <w:pStyle w:val="BodyText"/>
      </w:pPr>
      <w:r>
        <w:t xml:space="preserve">The InSilicoVA </w:t>
      </w:r>
      <w:r>
        <w:rPr>
          <w:rStyle w:val="VerbatimChar"/>
        </w:rPr>
        <w:t>R</w:t>
      </w:r>
      <w:r>
        <w:t xml:space="preserve"> package provides 10 hyperparameters</w:t>
      </w:r>
      <w:ins w:id="35" w:author="Abraham D. Flaxman" w:date="2018-02-21T18:10:00Z">
        <w:r w:rsidR="008D45EF">
          <w:t>,</w:t>
        </w:r>
      </w:ins>
      <w:r>
        <w:t xml:space="preserve"> which allow users to tune the estimation procedure. Except where specifically mentioned, we used the default value provided by the InSilicoVA packages. The validity of the results depends on the Monte Carlo experiment successfully converging to a stable result. We repeated each experiment using three times the default number of simulations and assessed the number of splits that converged and any differences in the results. Convergence was assessed using the Heidelberger and Welch test included with the </w:t>
      </w:r>
      <w:r>
        <w:rPr>
          <w:rStyle w:val="VerbatimChar"/>
        </w:rPr>
        <w:t>R</w:t>
      </w:r>
      <w:r>
        <w:t xml:space="preserve"> package. We used the </w:t>
      </w:r>
      <w:r>
        <w:rPr>
          <w:rStyle w:val="VerbatimChar"/>
        </w:rPr>
        <w:t>extract.prob</w:t>
      </w:r>
      <w:r>
        <w:t xml:space="preserve"> function provided by the InSilicoVA package in all training exercises.</w:t>
      </w:r>
    </w:p>
    <w:p w:rsidR="00C65046" w:rsidRDefault="00776B5E">
      <w:pPr>
        <w:pStyle w:val="Heading1"/>
      </w:pPr>
      <w:bookmarkStart w:id="36" w:name="results-1"/>
      <w:bookmarkEnd w:id="36"/>
      <w:r>
        <w:t>Results</w:t>
      </w:r>
    </w:p>
    <w:p w:rsidR="00C65046" w:rsidRDefault="00776B5E">
      <w:pPr>
        <w:pStyle w:val="FirstParagraph"/>
      </w:pPr>
      <w:r>
        <w:t>Tables 1 and 2 show the algorithmic performance of InSilicoVA at the individual level and population level, respectively, using the default probbase, training the algorithm on data with the same causes and symptoms as the default probbase, and training the algorithm on data with different causes and symptoms. At both the individual level and the population level, the configuration using the causes published with the dataset and the Tariff 2.0 symptoms performed best across all age groups regardless of whether health care experience (HCE) variables were included. These variables are intended to reflect the impact of the extent of contact with health services prior to death in terms of additional information that might improve diagnostic accuracy.</w:t>
      </w:r>
    </w:p>
    <w:p w:rsidR="00C65046" w:rsidRDefault="00776B5E">
      <w:pPr>
        <w:pStyle w:val="BodyText"/>
      </w:pPr>
      <w:r>
        <w:lastRenderedPageBreak/>
        <w:t xml:space="preserve">At the individual level, InSilicoVA performed best for predicting the cause of death for child deaths. Without HCE variables, the median CCC for child VAs was 30.1% (UI 30.0%, 30.2%) using the default probbase, 35.2% (UI 34.7%, 35.7%) when training the algorithm on the default cause list and symptoms, and 38.4% (UI 37.7%, 39.0%) when using the causes and symptoms which best matched the data. For adults and neonates, InSilicoVA performed substantially worse with the default probbase than with the Tariff 2.0 causes and symptoms. The CCC for adults was 10.6% (UI 10.5%, 10.6%) using the defaults and 28.0% (UI 27.7%, 28.3%) using Tariff 2.0 causes and symptoms. The CCC for neonates was 1.8% (UI 1.7%, 1.9%) using the defaults and 36.6% (UI 35.9%, 37.2%) using the Tariff 2.0 causes and symptoms. For adults, training the algorithm using the default causes and symptoms yielded diagnostic accuracy very similar to that resulting from using Tariff 2.0 causes and symptoms, 26.5% (UI 26.2%, 26.8%) compared to 28.0% (UI 27.7%, 28.3%). For neonates, training using default symptoms and causes produced lower CCC, 27.7% (UI 27.1%, 28.2%) compared to 36.6% (UI 35.9%, 37.2%) when training using the Tariff 2.0 symptoms. The cause-specific performance, as measured by chance-corrected </w:t>
      </w:r>
      <w:del w:id="37" w:author="Abraham D. Flaxman" w:date="2018-02-21T18:10:00Z">
        <w:r w:rsidDel="008D45EF">
          <w:delText>concondance</w:delText>
        </w:r>
      </w:del>
      <w:ins w:id="38" w:author="Abraham D. Flaxman" w:date="2018-02-21T18:10:00Z">
        <w:r w:rsidR="008D45EF">
          <w:t>concordance</w:t>
        </w:r>
      </w:ins>
      <w:r>
        <w:t xml:space="preserve"> varied </w:t>
      </w:r>
      <w:del w:id="39" w:author="Abraham D. Flaxman" w:date="2018-02-21T18:10:00Z">
        <w:r w:rsidDel="008D45EF">
          <w:delText>signficantly</w:delText>
        </w:r>
      </w:del>
      <w:ins w:id="40" w:author="Abraham D. Flaxman" w:date="2018-02-21T18:10:00Z">
        <w:r w:rsidR="008D45EF">
          <w:t>significantly</w:t>
        </w:r>
      </w:ins>
      <w:r>
        <w:t xml:space="preserve"> by cause. Tables 3 to 5 summarize the cause-specific chance-corrected concordance. When the model was trained using Tariff 2.0 symptoms, the adult causes with the highest CCC were Bite of Venomous Animal, Drowning, Maternal; the child causes with the highest CCC were Bite of Venomous Animal, Drowning, Road Traffic; and the neonate causes with the highest CCC were Stillbirth, Preterm Delivery, Meningitis/Sepsis. Across all age groups, 5 causes were predicted at or below the level of random guessing. Additional files 2 to 4 present the full misclassification matrix for cause-specific performance of InSilicoVA when trained using Tariff 2.0 symptoms, and predicted without healthcare experience, to show the detailed patterns of prediction at the individual level.</w:t>
      </w:r>
    </w:p>
    <w:p w:rsidR="00C65046" w:rsidRDefault="00776B5E">
      <w:pPr>
        <w:pStyle w:val="BodyText"/>
      </w:pPr>
      <w:r>
        <w:t>At the population level, InSilicoVA performed best in predicting the CSMF for neonates when provided with training data. The algorithm performed substantially worse than chance for all age groups using the default probbase, despite predicting better than chance at the individual level for adults and children. The median CCCSMF was -114.2% (UI -115.2%, -112.2%) for adults, -54.9% (UI -57.6%, -50.9%) for children and -113.6% (UI -116.1%, -110.7%) for neonates. The median CCCSMF is higher for all age groups when using the Tariff 2.0 causes and symptoms. The CCCSMF was 2.2% (UI 1.0%, 3.7%) for adults, 19.4% (UI 17.5%, 21.6%) for children and 34.1% (UI 31.8%, 37.5%) neonates. For the child and neonate age groups, the uncertainty interval appears centered around a positive value.</w:t>
      </w:r>
    </w:p>
    <w:p w:rsidR="00A91F2F" w:rsidRDefault="00776B5E">
      <w:pPr>
        <w:pStyle w:val="BodyText"/>
        <w:rPr>
          <w:ins w:id="41" w:author="Alan Lopez" w:date="2018-02-22T15:45:00Z"/>
        </w:rPr>
      </w:pPr>
      <w:r>
        <w:t xml:space="preserve">At both the individual level and the population level, Tariff 2.0 outperforms InSilicoVA in all age groups. At the individual level without HCE variables, the median CCC across splits was 9.8 percentage points higher for adults, 6.2 percentage points higher for children and 5.7 percentage points higher for neonates using Tariff 2.0 to diagnose the VAs, compared to InSilicoVA. At the population level, the median CCCSMF for Tariff 2.0 was 20.9 percentage points higher for adults, 11.1 percentage points higher for children and 15.1 percentage points higher for neonates. Figure 1 shows the individual level and population level performance of InSilicoVA using different configuration compared to Tariff 2.0. The cause-specific performance of InSilicoVA tended to follow a similar pattern as the Tariff 2.0 </w:t>
      </w:r>
      <w:r>
        <w:lastRenderedPageBreak/>
        <w:t xml:space="preserve">algorithm when trained using the same symptoms as predictors, except that Tariff 2.0 concordance was generally higher. Across all age groups, InSilicoVA had higher concordance only for Drowning, Maternal, Stomach Cancer, Suicide in adults, AIDS, Malaria, Other Defined Causes of Child Deaths, Other Infectious Diseases in children and Pneumonia, Birth asphyxia, Meningitis/Sepsis, Preterm Delivery in neonates. </w:t>
      </w:r>
    </w:p>
    <w:p w:rsidR="00C65046" w:rsidRDefault="00776B5E">
      <w:pPr>
        <w:pStyle w:val="BodyText"/>
      </w:pPr>
      <w:r>
        <w:t xml:space="preserve">Across all age groups, InSilicoVA had higher sensitivity for 20 of 61 causes for at least one of the with HCE/without HCE scenarios. It had higher specificity for 36 of 61 causes. </w:t>
      </w:r>
      <w:ins w:id="42" w:author="Jonathan Joseph" w:date="2018-02-21T12:37:00Z">
        <w:r w:rsidR="00D33DE8">
          <w:t xml:space="preserve">Table 6 shows the </w:t>
        </w:r>
      </w:ins>
      <w:ins w:id="43" w:author="Jonathan Joseph" w:date="2018-02-21T12:40:00Z">
        <w:r w:rsidR="00D33DE8">
          <w:t>median</w:t>
        </w:r>
      </w:ins>
      <w:ins w:id="44" w:author="Jonathan Joseph" w:date="2018-02-21T12:37:00Z">
        <w:r w:rsidR="00D33DE8">
          <w:t xml:space="preserve"> sensitivity and specificity across cause for InSilic</w:t>
        </w:r>
      </w:ins>
      <w:ins w:id="45" w:author="Abraham D. Flaxman" w:date="2018-02-21T18:04:00Z">
        <w:r w:rsidR="00747F56">
          <w:t>o</w:t>
        </w:r>
      </w:ins>
      <w:ins w:id="46" w:author="Jonathan Joseph" w:date="2018-02-21T12:37:00Z">
        <w:r w:rsidR="00D33DE8">
          <w:t>VA and Tariff 2.0</w:t>
        </w:r>
      </w:ins>
      <w:ins w:id="47" w:author="Jonathan Joseph" w:date="2018-02-21T12:38:00Z">
        <w:r w:rsidR="00D33DE8">
          <w:t xml:space="preserve">. </w:t>
        </w:r>
      </w:ins>
      <w:ins w:id="48" w:author="Jonathan Joseph" w:date="2018-02-21T12:48:00Z">
        <w:r w:rsidR="00E04156">
          <w:t xml:space="preserve"> Overall </w:t>
        </w:r>
      </w:ins>
      <w:ins w:id="49" w:author="Jonathan Joseph" w:date="2018-02-21T12:50:00Z">
        <w:r w:rsidR="00E04156">
          <w:t>Tariff 2.0 had higher sensitivity for all age groups with and without the health care experience predictors. InSilicoVA had comparable specificity to Tariff 2.0 for adults and child</w:t>
        </w:r>
      </w:ins>
      <w:ins w:id="50" w:author="Jonathan Joseph" w:date="2018-02-21T12:51:00Z">
        <w:r w:rsidR="00E04156">
          <w:t>ren</w:t>
        </w:r>
      </w:ins>
      <w:ins w:id="51" w:author="Jonathan Joseph" w:date="2018-02-21T12:50:00Z">
        <w:r w:rsidR="00E04156">
          <w:t xml:space="preserve">, but slightly lower specific for neonates. </w:t>
        </w:r>
      </w:ins>
      <w:r>
        <w:t>Additional file 5 shows cause-specific comparisons of In</w:t>
      </w:r>
      <w:del w:id="52" w:author="Jonathan Joseph" w:date="2018-02-21T12:38:00Z">
        <w:r w:rsidDel="00D33DE8">
          <w:delText>s</w:delText>
        </w:r>
      </w:del>
      <w:ins w:id="53" w:author="Jonathan Joseph" w:date="2018-02-21T12:38:00Z">
        <w:r w:rsidR="00D33DE8">
          <w:t>S</w:t>
        </w:r>
      </w:ins>
      <w:r>
        <w:t>ilicoVA and Tariff 2.0 using sensitivity and specificity.</w:t>
      </w:r>
    </w:p>
    <w:p w:rsidR="00C65046" w:rsidRDefault="00776B5E">
      <w:pPr>
        <w:pStyle w:val="BodyText"/>
      </w:pPr>
      <w:r>
        <w:t>Further, when using training data, the model did not always converge for every test-train split. Across the three modules and different mappings of training data, 79.4% to 1.6% of the 500 test-train splits the model did not converge when using the default number of Monte Carlo simulations. We increased the number of simulations performed during the fitting process to three times the default to see of the model would eventually converge. Even with these extra samples, up to 34.0% splits still failed to converge for some configurations.</w:t>
      </w:r>
    </w:p>
    <w:p w:rsidR="00C65046" w:rsidRDefault="00776B5E">
      <w:pPr>
        <w:pStyle w:val="Heading5"/>
      </w:pPr>
      <w:bookmarkStart w:id="54" w:name="figure-1-comparison-of-insilicova-and-ta"/>
      <w:bookmarkEnd w:id="54"/>
      <w:r>
        <w:t>Figure 1: Comparison of InSilicoVA and Tariff 2.0 at the individual and population levels.</w:t>
      </w:r>
    </w:p>
    <w:p w:rsidR="00776B5E" w:rsidRDefault="00776B5E">
      <w:pPr>
        <w:pStyle w:val="FirstParagraph"/>
        <w:sectPr w:rsidR="00776B5E">
          <w:pgSz w:w="12240" w:h="15840"/>
          <w:pgMar w:top="1440" w:right="1440" w:bottom="1440" w:left="1440" w:header="720" w:footer="720" w:gutter="0"/>
          <w:cols w:space="720"/>
        </w:sectPr>
      </w:pPr>
      <w:r>
        <w:t xml:space="preserve">Note: Individual-level accuracy is assessed using chance-correct concordance. Population-level accuracy is assessed using chance-corrected cause-specific mortality fraction (CSMF) accuracy. Values of zero in either dimension are equivalent to random guessing and range up to 100% for perfect accuracy. InSilicoVA is tested using the default expert-derived probbase, a probbase empirically trained using InterVA symptoms, and a probbase </w:t>
      </w:r>
      <w:del w:id="55" w:author="Abraham D. Flaxman" w:date="2018-02-21T18:11:00Z">
        <w:r w:rsidDel="008D45EF">
          <w:delText>empircally</w:delText>
        </w:r>
      </w:del>
      <w:ins w:id="56" w:author="Abraham D. Flaxman" w:date="2018-02-21T18:11:00Z">
        <w:r w:rsidR="008D45EF">
          <w:t>empirically</w:t>
        </w:r>
      </w:ins>
      <w:r>
        <w:t xml:space="preserve"> trained using Tariff 2.0 symptoms. Published accuracies of Tariff 2.0 are shown for comparison.</w:t>
      </w:r>
    </w:p>
    <w:p w:rsidR="00C65046" w:rsidRDefault="00776B5E">
      <w:pPr>
        <w:pStyle w:val="Heading5"/>
      </w:pPr>
      <w:bookmarkStart w:id="57" w:name="table-1-median-chance-corrected-concorda"/>
      <w:bookmarkEnd w:id="57"/>
      <w:r>
        <w:lastRenderedPageBreak/>
        <w:t>Table 1: Median chance-corrected concordance (%) for InsilicoVA and Tariff 2.0</w:t>
      </w:r>
    </w:p>
    <w:tbl>
      <w:tblPr>
        <w:tblW w:w="5000" w:type="pct"/>
        <w:tblLook w:val="07E0" w:firstRow="1" w:lastRow="1" w:firstColumn="1" w:lastColumn="1" w:noHBand="1" w:noVBand="1"/>
      </w:tblPr>
      <w:tblGrid>
        <w:gridCol w:w="1075"/>
        <w:gridCol w:w="1157"/>
        <w:gridCol w:w="980"/>
        <w:gridCol w:w="1407"/>
        <w:gridCol w:w="1332"/>
        <w:gridCol w:w="1509"/>
        <w:gridCol w:w="1542"/>
        <w:gridCol w:w="1477"/>
        <w:gridCol w:w="980"/>
        <w:gridCol w:w="1501"/>
      </w:tblGrid>
      <w:tr w:rsidR="00776B5E" w:rsidTr="00F0709B">
        <w:tc>
          <w:tcPr>
            <w:tcW w:w="414" w:type="pct"/>
            <w:vAlign w:val="bottom"/>
          </w:tcPr>
          <w:p w:rsidR="00776B5E" w:rsidRDefault="00776B5E" w:rsidP="00776B5E"/>
        </w:tc>
        <w:tc>
          <w:tcPr>
            <w:tcW w:w="446" w:type="pct"/>
            <w:vAlign w:val="bottom"/>
          </w:tcPr>
          <w:p w:rsidR="00776B5E" w:rsidRDefault="00776B5E" w:rsidP="00776B5E"/>
        </w:tc>
        <w:tc>
          <w:tcPr>
            <w:tcW w:w="921" w:type="pct"/>
            <w:gridSpan w:val="2"/>
            <w:vAlign w:val="bottom"/>
          </w:tcPr>
          <w:p w:rsidR="00776B5E" w:rsidRDefault="00776B5E" w:rsidP="00776B5E">
            <w:pPr>
              <w:pStyle w:val="Compact"/>
              <w:jc w:val="center"/>
            </w:pPr>
            <w:r>
              <w:t>InsilicoVA</w:t>
            </w:r>
          </w:p>
          <w:p w:rsidR="00776B5E" w:rsidRDefault="00776B5E" w:rsidP="00776B5E">
            <w:pPr>
              <w:pStyle w:val="Compact"/>
              <w:jc w:val="center"/>
            </w:pPr>
            <w:r>
              <w:t>(Default Probbase)</w:t>
            </w:r>
          </w:p>
        </w:tc>
        <w:tc>
          <w:tcPr>
            <w:tcW w:w="1096" w:type="pct"/>
            <w:gridSpan w:val="2"/>
            <w:vAlign w:val="bottom"/>
          </w:tcPr>
          <w:p w:rsidR="00776B5E" w:rsidRDefault="00776B5E" w:rsidP="00776B5E">
            <w:pPr>
              <w:pStyle w:val="Compact"/>
              <w:jc w:val="center"/>
            </w:pPr>
            <w:r>
              <w:t>InsilicoVA</w:t>
            </w:r>
          </w:p>
          <w:p w:rsidR="00776B5E" w:rsidRDefault="00776B5E" w:rsidP="00776B5E">
            <w:pPr>
              <w:pStyle w:val="Compact"/>
              <w:jc w:val="center"/>
            </w:pPr>
            <w:r>
              <w:t>(InterVA training)</w:t>
            </w:r>
          </w:p>
        </w:tc>
        <w:tc>
          <w:tcPr>
            <w:tcW w:w="1165" w:type="pct"/>
            <w:gridSpan w:val="2"/>
            <w:vAlign w:val="bottom"/>
          </w:tcPr>
          <w:p w:rsidR="00776B5E" w:rsidRDefault="00776B5E" w:rsidP="00776B5E">
            <w:pPr>
              <w:pStyle w:val="Compact"/>
              <w:jc w:val="center"/>
            </w:pPr>
            <w:r>
              <w:t>InSilicoVA</w:t>
            </w:r>
          </w:p>
          <w:p w:rsidR="00776B5E" w:rsidRDefault="00776B5E" w:rsidP="00776B5E">
            <w:pPr>
              <w:pStyle w:val="Compact"/>
              <w:jc w:val="center"/>
            </w:pPr>
            <w:r>
              <w:t>(Tariff 2.0 training)</w:t>
            </w:r>
          </w:p>
        </w:tc>
        <w:tc>
          <w:tcPr>
            <w:tcW w:w="957" w:type="pct"/>
            <w:gridSpan w:val="2"/>
            <w:vAlign w:val="bottom"/>
          </w:tcPr>
          <w:p w:rsidR="00776B5E" w:rsidRDefault="00776B5E" w:rsidP="00776B5E">
            <w:pPr>
              <w:pStyle w:val="Compact"/>
              <w:jc w:val="center"/>
            </w:pPr>
            <w:r>
              <w:t>Tariff 2.0</w:t>
            </w:r>
          </w:p>
        </w:tc>
      </w:tr>
      <w:tr w:rsidR="00F0709B" w:rsidTr="00F0709B">
        <w:trPr>
          <w:gridBefore w:val="1"/>
          <w:wBefore w:w="414" w:type="pct"/>
        </w:trPr>
        <w:tc>
          <w:tcPr>
            <w:tcW w:w="446" w:type="pct"/>
          </w:tcPr>
          <w:p w:rsidR="00F0709B" w:rsidRDefault="00F0709B" w:rsidP="00776B5E"/>
        </w:tc>
        <w:tc>
          <w:tcPr>
            <w:tcW w:w="378" w:type="pct"/>
          </w:tcPr>
          <w:p w:rsidR="00F0709B" w:rsidRDefault="00F0709B" w:rsidP="00776B5E">
            <w:pPr>
              <w:pStyle w:val="Compact"/>
              <w:jc w:val="center"/>
            </w:pPr>
            <w:r>
              <w:t>Median</w:t>
            </w:r>
          </w:p>
        </w:tc>
        <w:tc>
          <w:tcPr>
            <w:tcW w:w="543" w:type="pct"/>
          </w:tcPr>
          <w:p w:rsidR="00F0709B" w:rsidRDefault="00F0709B" w:rsidP="00776B5E">
            <w:pPr>
              <w:pStyle w:val="Compact"/>
              <w:jc w:val="center"/>
            </w:pPr>
            <w:r>
              <w:t>95% UI</w:t>
            </w:r>
          </w:p>
        </w:tc>
        <w:tc>
          <w:tcPr>
            <w:tcW w:w="514" w:type="pct"/>
          </w:tcPr>
          <w:p w:rsidR="00F0709B" w:rsidRDefault="00F0709B" w:rsidP="00776B5E">
            <w:pPr>
              <w:pStyle w:val="Compact"/>
              <w:jc w:val="center"/>
            </w:pPr>
            <w:r>
              <w:t>Median</w:t>
            </w:r>
          </w:p>
        </w:tc>
        <w:tc>
          <w:tcPr>
            <w:tcW w:w="582" w:type="pct"/>
          </w:tcPr>
          <w:p w:rsidR="00F0709B" w:rsidRDefault="00F0709B" w:rsidP="00776B5E">
            <w:pPr>
              <w:pStyle w:val="Compact"/>
              <w:jc w:val="center"/>
            </w:pPr>
            <w:r>
              <w:t>95% UI</w:t>
            </w:r>
          </w:p>
        </w:tc>
        <w:tc>
          <w:tcPr>
            <w:tcW w:w="595" w:type="pct"/>
          </w:tcPr>
          <w:p w:rsidR="00F0709B" w:rsidRDefault="00F0709B" w:rsidP="00776B5E">
            <w:pPr>
              <w:pStyle w:val="Compact"/>
              <w:jc w:val="center"/>
            </w:pPr>
            <w:r>
              <w:t>Median</w:t>
            </w:r>
          </w:p>
        </w:tc>
        <w:tc>
          <w:tcPr>
            <w:tcW w:w="570" w:type="pct"/>
          </w:tcPr>
          <w:p w:rsidR="00F0709B" w:rsidRDefault="00F0709B" w:rsidP="00776B5E">
            <w:pPr>
              <w:pStyle w:val="Compact"/>
              <w:jc w:val="center"/>
            </w:pPr>
            <w:r>
              <w:t>95% UI</w:t>
            </w:r>
          </w:p>
        </w:tc>
        <w:tc>
          <w:tcPr>
            <w:tcW w:w="378" w:type="pct"/>
          </w:tcPr>
          <w:p w:rsidR="00F0709B" w:rsidRDefault="00F0709B" w:rsidP="00776B5E">
            <w:pPr>
              <w:pStyle w:val="Compact"/>
              <w:jc w:val="center"/>
            </w:pPr>
            <w:r>
              <w:t>Median</w:t>
            </w:r>
          </w:p>
        </w:tc>
        <w:tc>
          <w:tcPr>
            <w:tcW w:w="579" w:type="pct"/>
          </w:tcPr>
          <w:p w:rsidR="00F0709B" w:rsidRDefault="00F0709B" w:rsidP="00776B5E">
            <w:pPr>
              <w:pStyle w:val="Compact"/>
              <w:jc w:val="center"/>
            </w:pPr>
            <w:r>
              <w:t>95% UI</w:t>
            </w:r>
          </w:p>
        </w:tc>
      </w:tr>
      <w:tr w:rsidR="00776B5E" w:rsidTr="00F0709B">
        <w:tc>
          <w:tcPr>
            <w:tcW w:w="414" w:type="pct"/>
            <w:tcBorders>
              <w:top w:val="single" w:sz="4" w:space="0" w:color="auto"/>
            </w:tcBorders>
          </w:tcPr>
          <w:p w:rsidR="00776B5E" w:rsidRDefault="00776B5E" w:rsidP="00776B5E">
            <w:pPr>
              <w:pStyle w:val="Compact"/>
              <w:jc w:val="center"/>
            </w:pPr>
            <w:r>
              <w:t>Adult</w:t>
            </w:r>
          </w:p>
        </w:tc>
        <w:tc>
          <w:tcPr>
            <w:tcW w:w="446" w:type="pct"/>
            <w:tcBorders>
              <w:top w:val="single" w:sz="4" w:space="0" w:color="auto"/>
            </w:tcBorders>
          </w:tcPr>
          <w:p w:rsidR="00776B5E" w:rsidRDefault="00776B5E" w:rsidP="00776B5E">
            <w:pPr>
              <w:pStyle w:val="Compact"/>
              <w:jc w:val="center"/>
            </w:pPr>
            <w:r>
              <w:t>No HCE</w:t>
            </w:r>
          </w:p>
        </w:tc>
        <w:tc>
          <w:tcPr>
            <w:tcW w:w="378" w:type="pct"/>
            <w:tcBorders>
              <w:top w:val="single" w:sz="4" w:space="0" w:color="auto"/>
            </w:tcBorders>
          </w:tcPr>
          <w:p w:rsidR="00776B5E" w:rsidRDefault="00776B5E" w:rsidP="00776B5E">
            <w:pPr>
              <w:pStyle w:val="Compact"/>
              <w:jc w:val="center"/>
            </w:pPr>
            <w:r>
              <w:t>10.6</w:t>
            </w:r>
          </w:p>
        </w:tc>
        <w:tc>
          <w:tcPr>
            <w:tcW w:w="543" w:type="pct"/>
            <w:tcBorders>
              <w:top w:val="single" w:sz="4" w:space="0" w:color="auto"/>
            </w:tcBorders>
          </w:tcPr>
          <w:p w:rsidR="00776B5E" w:rsidRDefault="00776B5E" w:rsidP="00776B5E">
            <w:pPr>
              <w:pStyle w:val="Compact"/>
              <w:jc w:val="center"/>
            </w:pPr>
            <w:r>
              <w:t>(10.5, 10.6)</w:t>
            </w:r>
          </w:p>
        </w:tc>
        <w:tc>
          <w:tcPr>
            <w:tcW w:w="514" w:type="pct"/>
            <w:tcBorders>
              <w:top w:val="single" w:sz="4" w:space="0" w:color="auto"/>
            </w:tcBorders>
          </w:tcPr>
          <w:p w:rsidR="00776B5E" w:rsidRDefault="00776B5E" w:rsidP="00776B5E">
            <w:pPr>
              <w:pStyle w:val="Compact"/>
              <w:jc w:val="center"/>
            </w:pPr>
            <w:r>
              <w:t>26.5</w:t>
            </w:r>
          </w:p>
        </w:tc>
        <w:tc>
          <w:tcPr>
            <w:tcW w:w="582" w:type="pct"/>
            <w:tcBorders>
              <w:top w:val="single" w:sz="4" w:space="0" w:color="auto"/>
            </w:tcBorders>
          </w:tcPr>
          <w:p w:rsidR="00776B5E" w:rsidRDefault="00776B5E" w:rsidP="00776B5E">
            <w:pPr>
              <w:pStyle w:val="Compact"/>
              <w:jc w:val="center"/>
            </w:pPr>
            <w:r>
              <w:t>(26.2, 26.8)</w:t>
            </w:r>
          </w:p>
        </w:tc>
        <w:tc>
          <w:tcPr>
            <w:tcW w:w="595" w:type="pct"/>
            <w:tcBorders>
              <w:top w:val="single" w:sz="4" w:space="0" w:color="auto"/>
            </w:tcBorders>
          </w:tcPr>
          <w:p w:rsidR="00776B5E" w:rsidRDefault="00776B5E" w:rsidP="00776B5E">
            <w:pPr>
              <w:pStyle w:val="Compact"/>
              <w:jc w:val="center"/>
            </w:pPr>
            <w:r>
              <w:t>28.0</w:t>
            </w:r>
          </w:p>
        </w:tc>
        <w:tc>
          <w:tcPr>
            <w:tcW w:w="570" w:type="pct"/>
            <w:tcBorders>
              <w:top w:val="single" w:sz="4" w:space="0" w:color="auto"/>
            </w:tcBorders>
          </w:tcPr>
          <w:p w:rsidR="00776B5E" w:rsidRDefault="00776B5E" w:rsidP="00776B5E">
            <w:pPr>
              <w:pStyle w:val="Compact"/>
              <w:jc w:val="center"/>
            </w:pPr>
            <w:r>
              <w:t>(27.7, 28.3)</w:t>
            </w:r>
          </w:p>
        </w:tc>
        <w:tc>
          <w:tcPr>
            <w:tcW w:w="378" w:type="pct"/>
            <w:tcBorders>
              <w:top w:val="single" w:sz="4" w:space="0" w:color="auto"/>
            </w:tcBorders>
          </w:tcPr>
          <w:p w:rsidR="00776B5E" w:rsidRDefault="00776B5E" w:rsidP="00776B5E">
            <w:pPr>
              <w:pStyle w:val="Compact"/>
              <w:jc w:val="center"/>
            </w:pPr>
            <w:r>
              <w:t>37.8</w:t>
            </w:r>
          </w:p>
        </w:tc>
        <w:tc>
          <w:tcPr>
            <w:tcW w:w="579" w:type="pct"/>
            <w:tcBorders>
              <w:top w:val="single" w:sz="4" w:space="0" w:color="auto"/>
            </w:tcBorders>
          </w:tcPr>
          <w:p w:rsidR="00776B5E" w:rsidRDefault="00776B5E" w:rsidP="00776B5E">
            <w:pPr>
              <w:pStyle w:val="Compact"/>
              <w:jc w:val="center"/>
            </w:pPr>
            <w:r>
              <w:t>(37.6, 37.9)</w:t>
            </w:r>
          </w:p>
        </w:tc>
      </w:tr>
      <w:tr w:rsidR="00776B5E" w:rsidTr="00F0709B">
        <w:tc>
          <w:tcPr>
            <w:tcW w:w="414" w:type="pct"/>
          </w:tcPr>
          <w:p w:rsidR="00776B5E" w:rsidRDefault="00776B5E" w:rsidP="00776B5E"/>
        </w:tc>
        <w:tc>
          <w:tcPr>
            <w:tcW w:w="446" w:type="pct"/>
          </w:tcPr>
          <w:p w:rsidR="00776B5E" w:rsidRDefault="00776B5E" w:rsidP="00776B5E">
            <w:pPr>
              <w:pStyle w:val="Compact"/>
              <w:jc w:val="center"/>
            </w:pPr>
            <w:r>
              <w:t>HCE</w:t>
            </w:r>
          </w:p>
        </w:tc>
        <w:tc>
          <w:tcPr>
            <w:tcW w:w="378" w:type="pct"/>
          </w:tcPr>
          <w:p w:rsidR="00776B5E" w:rsidRDefault="00776B5E" w:rsidP="00776B5E">
            <w:pPr>
              <w:pStyle w:val="Compact"/>
              <w:jc w:val="center"/>
            </w:pPr>
            <w:r>
              <w:t>12.6</w:t>
            </w:r>
          </w:p>
        </w:tc>
        <w:tc>
          <w:tcPr>
            <w:tcW w:w="543" w:type="pct"/>
          </w:tcPr>
          <w:p w:rsidR="00776B5E" w:rsidRDefault="00776B5E" w:rsidP="00776B5E">
            <w:pPr>
              <w:pStyle w:val="Compact"/>
              <w:jc w:val="center"/>
            </w:pPr>
            <w:r>
              <w:t>(12.5, 12.7)</w:t>
            </w:r>
          </w:p>
        </w:tc>
        <w:tc>
          <w:tcPr>
            <w:tcW w:w="514" w:type="pct"/>
          </w:tcPr>
          <w:p w:rsidR="00776B5E" w:rsidRDefault="00776B5E" w:rsidP="00776B5E">
            <w:pPr>
              <w:pStyle w:val="Compact"/>
              <w:jc w:val="center"/>
            </w:pPr>
            <w:r>
              <w:t>30.2</w:t>
            </w:r>
          </w:p>
        </w:tc>
        <w:tc>
          <w:tcPr>
            <w:tcW w:w="582" w:type="pct"/>
          </w:tcPr>
          <w:p w:rsidR="00776B5E" w:rsidRDefault="00776B5E" w:rsidP="00776B5E">
            <w:pPr>
              <w:pStyle w:val="Compact"/>
              <w:jc w:val="center"/>
            </w:pPr>
            <w:r>
              <w:t>(30.0, 30.3)</w:t>
            </w:r>
          </w:p>
        </w:tc>
        <w:tc>
          <w:tcPr>
            <w:tcW w:w="595" w:type="pct"/>
          </w:tcPr>
          <w:p w:rsidR="00776B5E" w:rsidRDefault="00776B5E" w:rsidP="00776B5E">
            <w:pPr>
              <w:pStyle w:val="Compact"/>
              <w:jc w:val="center"/>
            </w:pPr>
            <w:r>
              <w:t>33.6</w:t>
            </w:r>
          </w:p>
        </w:tc>
        <w:tc>
          <w:tcPr>
            <w:tcW w:w="570" w:type="pct"/>
          </w:tcPr>
          <w:p w:rsidR="00776B5E" w:rsidRDefault="00776B5E" w:rsidP="00776B5E">
            <w:pPr>
              <w:pStyle w:val="Compact"/>
              <w:jc w:val="center"/>
            </w:pPr>
            <w:r>
              <w:t>(33.5, 34.0)</w:t>
            </w:r>
          </w:p>
        </w:tc>
        <w:tc>
          <w:tcPr>
            <w:tcW w:w="378" w:type="pct"/>
          </w:tcPr>
          <w:p w:rsidR="00776B5E" w:rsidRDefault="00776B5E" w:rsidP="00776B5E">
            <w:pPr>
              <w:pStyle w:val="Compact"/>
              <w:jc w:val="center"/>
            </w:pPr>
            <w:r>
              <w:t>50.5</w:t>
            </w:r>
          </w:p>
        </w:tc>
        <w:tc>
          <w:tcPr>
            <w:tcW w:w="579" w:type="pct"/>
          </w:tcPr>
          <w:p w:rsidR="00776B5E" w:rsidRDefault="00776B5E" w:rsidP="00776B5E">
            <w:pPr>
              <w:pStyle w:val="Compact"/>
              <w:jc w:val="center"/>
            </w:pPr>
            <w:r>
              <w:t>(50.2, 50.7)</w:t>
            </w:r>
          </w:p>
        </w:tc>
      </w:tr>
      <w:tr w:rsidR="00776B5E" w:rsidTr="00F0709B">
        <w:tc>
          <w:tcPr>
            <w:tcW w:w="414" w:type="pct"/>
          </w:tcPr>
          <w:p w:rsidR="00776B5E" w:rsidRDefault="00776B5E" w:rsidP="00776B5E">
            <w:pPr>
              <w:pStyle w:val="Compact"/>
              <w:jc w:val="center"/>
            </w:pPr>
            <w:r>
              <w:t>Child</w:t>
            </w:r>
          </w:p>
        </w:tc>
        <w:tc>
          <w:tcPr>
            <w:tcW w:w="446" w:type="pct"/>
          </w:tcPr>
          <w:p w:rsidR="00776B5E" w:rsidRDefault="00776B5E" w:rsidP="00776B5E">
            <w:pPr>
              <w:pStyle w:val="Compact"/>
              <w:jc w:val="center"/>
            </w:pPr>
            <w:r>
              <w:t>No HCE</w:t>
            </w:r>
          </w:p>
        </w:tc>
        <w:tc>
          <w:tcPr>
            <w:tcW w:w="378" w:type="pct"/>
          </w:tcPr>
          <w:p w:rsidR="00776B5E" w:rsidRDefault="00776B5E" w:rsidP="00776B5E">
            <w:pPr>
              <w:pStyle w:val="Compact"/>
              <w:jc w:val="center"/>
            </w:pPr>
            <w:r>
              <w:t>30.1</w:t>
            </w:r>
          </w:p>
        </w:tc>
        <w:tc>
          <w:tcPr>
            <w:tcW w:w="543" w:type="pct"/>
          </w:tcPr>
          <w:p w:rsidR="00776B5E" w:rsidRDefault="00776B5E" w:rsidP="00776B5E">
            <w:pPr>
              <w:pStyle w:val="Compact"/>
              <w:jc w:val="center"/>
            </w:pPr>
            <w:r>
              <w:t>(30.0, 30.2)</w:t>
            </w:r>
          </w:p>
        </w:tc>
        <w:tc>
          <w:tcPr>
            <w:tcW w:w="514" w:type="pct"/>
          </w:tcPr>
          <w:p w:rsidR="00776B5E" w:rsidRDefault="00776B5E" w:rsidP="00776B5E">
            <w:pPr>
              <w:pStyle w:val="Compact"/>
              <w:jc w:val="center"/>
            </w:pPr>
            <w:r>
              <w:t>35.2</w:t>
            </w:r>
          </w:p>
        </w:tc>
        <w:tc>
          <w:tcPr>
            <w:tcW w:w="582" w:type="pct"/>
          </w:tcPr>
          <w:p w:rsidR="00776B5E" w:rsidRDefault="00776B5E" w:rsidP="00776B5E">
            <w:pPr>
              <w:pStyle w:val="Compact"/>
              <w:jc w:val="center"/>
            </w:pPr>
            <w:r>
              <w:t>(34.7, 35.7)</w:t>
            </w:r>
          </w:p>
        </w:tc>
        <w:tc>
          <w:tcPr>
            <w:tcW w:w="595" w:type="pct"/>
          </w:tcPr>
          <w:p w:rsidR="00776B5E" w:rsidRDefault="00776B5E" w:rsidP="00776B5E">
            <w:pPr>
              <w:pStyle w:val="Compact"/>
              <w:jc w:val="center"/>
            </w:pPr>
            <w:r>
              <w:t>38.4</w:t>
            </w:r>
          </w:p>
        </w:tc>
        <w:tc>
          <w:tcPr>
            <w:tcW w:w="570" w:type="pct"/>
          </w:tcPr>
          <w:p w:rsidR="00776B5E" w:rsidRDefault="00776B5E" w:rsidP="00776B5E">
            <w:pPr>
              <w:pStyle w:val="Compact"/>
              <w:jc w:val="center"/>
            </w:pPr>
            <w:r>
              <w:t>(37.7, 39.0)</w:t>
            </w:r>
          </w:p>
        </w:tc>
        <w:tc>
          <w:tcPr>
            <w:tcW w:w="378" w:type="pct"/>
          </w:tcPr>
          <w:p w:rsidR="00776B5E" w:rsidRDefault="00776B5E" w:rsidP="00776B5E">
            <w:pPr>
              <w:pStyle w:val="Compact"/>
              <w:jc w:val="center"/>
            </w:pPr>
            <w:r>
              <w:t>44.6</w:t>
            </w:r>
          </w:p>
        </w:tc>
        <w:tc>
          <w:tcPr>
            <w:tcW w:w="579" w:type="pct"/>
          </w:tcPr>
          <w:p w:rsidR="00776B5E" w:rsidRDefault="00776B5E" w:rsidP="00776B5E">
            <w:pPr>
              <w:pStyle w:val="Compact"/>
              <w:jc w:val="center"/>
            </w:pPr>
            <w:r>
              <w:t>(44.2, 45.0)</w:t>
            </w:r>
          </w:p>
        </w:tc>
      </w:tr>
      <w:tr w:rsidR="00776B5E" w:rsidTr="00F0709B">
        <w:tc>
          <w:tcPr>
            <w:tcW w:w="414" w:type="pct"/>
          </w:tcPr>
          <w:p w:rsidR="00776B5E" w:rsidRDefault="00776B5E" w:rsidP="00776B5E"/>
        </w:tc>
        <w:tc>
          <w:tcPr>
            <w:tcW w:w="446" w:type="pct"/>
          </w:tcPr>
          <w:p w:rsidR="00776B5E" w:rsidRDefault="00776B5E" w:rsidP="00776B5E">
            <w:pPr>
              <w:pStyle w:val="Compact"/>
              <w:jc w:val="center"/>
            </w:pPr>
            <w:r>
              <w:t>HCE</w:t>
            </w:r>
          </w:p>
        </w:tc>
        <w:tc>
          <w:tcPr>
            <w:tcW w:w="378" w:type="pct"/>
          </w:tcPr>
          <w:p w:rsidR="00776B5E" w:rsidRDefault="00776B5E" w:rsidP="00776B5E">
            <w:pPr>
              <w:pStyle w:val="Compact"/>
              <w:jc w:val="center"/>
            </w:pPr>
            <w:r>
              <w:t>30.2</w:t>
            </w:r>
          </w:p>
        </w:tc>
        <w:tc>
          <w:tcPr>
            <w:tcW w:w="543" w:type="pct"/>
          </w:tcPr>
          <w:p w:rsidR="00776B5E" w:rsidRDefault="00776B5E" w:rsidP="00776B5E">
            <w:pPr>
              <w:pStyle w:val="Compact"/>
              <w:jc w:val="center"/>
            </w:pPr>
            <w:r>
              <w:t>(30.0, 30.3)</w:t>
            </w:r>
          </w:p>
        </w:tc>
        <w:tc>
          <w:tcPr>
            <w:tcW w:w="514" w:type="pct"/>
          </w:tcPr>
          <w:p w:rsidR="00776B5E" w:rsidRDefault="00776B5E" w:rsidP="00776B5E">
            <w:pPr>
              <w:pStyle w:val="Compact"/>
              <w:jc w:val="center"/>
            </w:pPr>
            <w:r>
              <w:t>35.4</w:t>
            </w:r>
          </w:p>
        </w:tc>
        <w:tc>
          <w:tcPr>
            <w:tcW w:w="582" w:type="pct"/>
          </w:tcPr>
          <w:p w:rsidR="00776B5E" w:rsidRDefault="00776B5E" w:rsidP="00776B5E">
            <w:pPr>
              <w:pStyle w:val="Compact"/>
              <w:jc w:val="center"/>
            </w:pPr>
            <w:r>
              <w:t>(35.0, 35.9)</w:t>
            </w:r>
          </w:p>
        </w:tc>
        <w:tc>
          <w:tcPr>
            <w:tcW w:w="595" w:type="pct"/>
          </w:tcPr>
          <w:p w:rsidR="00776B5E" w:rsidRDefault="00776B5E" w:rsidP="00776B5E">
            <w:pPr>
              <w:pStyle w:val="Compact"/>
              <w:jc w:val="center"/>
            </w:pPr>
            <w:r>
              <w:t>38.1</w:t>
            </w:r>
          </w:p>
        </w:tc>
        <w:tc>
          <w:tcPr>
            <w:tcW w:w="570" w:type="pct"/>
          </w:tcPr>
          <w:p w:rsidR="00776B5E" w:rsidRDefault="00776B5E" w:rsidP="00776B5E">
            <w:pPr>
              <w:pStyle w:val="Compact"/>
              <w:jc w:val="center"/>
            </w:pPr>
            <w:r>
              <w:t>(37.6, 38.5)</w:t>
            </w:r>
          </w:p>
        </w:tc>
        <w:tc>
          <w:tcPr>
            <w:tcW w:w="378" w:type="pct"/>
          </w:tcPr>
          <w:p w:rsidR="00776B5E" w:rsidRDefault="00776B5E" w:rsidP="00776B5E">
            <w:pPr>
              <w:pStyle w:val="Compact"/>
              <w:jc w:val="center"/>
            </w:pPr>
            <w:r>
              <w:t>52.5</w:t>
            </w:r>
          </w:p>
        </w:tc>
        <w:tc>
          <w:tcPr>
            <w:tcW w:w="579" w:type="pct"/>
          </w:tcPr>
          <w:p w:rsidR="00776B5E" w:rsidRDefault="00776B5E" w:rsidP="00776B5E">
            <w:pPr>
              <w:pStyle w:val="Compact"/>
              <w:jc w:val="center"/>
            </w:pPr>
            <w:r>
              <w:t>(52.1, 53.0)</w:t>
            </w:r>
          </w:p>
        </w:tc>
      </w:tr>
      <w:tr w:rsidR="00776B5E" w:rsidTr="00F0709B">
        <w:tc>
          <w:tcPr>
            <w:tcW w:w="414" w:type="pct"/>
          </w:tcPr>
          <w:p w:rsidR="00776B5E" w:rsidRDefault="00776B5E" w:rsidP="00776B5E">
            <w:pPr>
              <w:pStyle w:val="Compact"/>
              <w:jc w:val="center"/>
            </w:pPr>
            <w:r>
              <w:t>Neonate</w:t>
            </w:r>
          </w:p>
        </w:tc>
        <w:tc>
          <w:tcPr>
            <w:tcW w:w="446" w:type="pct"/>
          </w:tcPr>
          <w:p w:rsidR="00776B5E" w:rsidRDefault="00776B5E" w:rsidP="00776B5E">
            <w:pPr>
              <w:pStyle w:val="Compact"/>
              <w:jc w:val="center"/>
            </w:pPr>
            <w:r>
              <w:t>No HCE</w:t>
            </w:r>
          </w:p>
        </w:tc>
        <w:tc>
          <w:tcPr>
            <w:tcW w:w="378" w:type="pct"/>
          </w:tcPr>
          <w:p w:rsidR="00776B5E" w:rsidRDefault="00776B5E" w:rsidP="00776B5E">
            <w:pPr>
              <w:pStyle w:val="Compact"/>
              <w:jc w:val="center"/>
            </w:pPr>
            <w:r>
              <w:t>1.8</w:t>
            </w:r>
          </w:p>
        </w:tc>
        <w:tc>
          <w:tcPr>
            <w:tcW w:w="543" w:type="pct"/>
          </w:tcPr>
          <w:p w:rsidR="00776B5E" w:rsidRDefault="00776B5E" w:rsidP="00776B5E">
            <w:pPr>
              <w:pStyle w:val="Compact"/>
              <w:jc w:val="center"/>
            </w:pPr>
            <w:r>
              <w:t>(1.7, 1.9)</w:t>
            </w:r>
          </w:p>
        </w:tc>
        <w:tc>
          <w:tcPr>
            <w:tcW w:w="514" w:type="pct"/>
          </w:tcPr>
          <w:p w:rsidR="00776B5E" w:rsidRDefault="00776B5E" w:rsidP="00776B5E">
            <w:pPr>
              <w:pStyle w:val="Compact"/>
              <w:jc w:val="center"/>
            </w:pPr>
            <w:r>
              <w:t>27.7</w:t>
            </w:r>
          </w:p>
        </w:tc>
        <w:tc>
          <w:tcPr>
            <w:tcW w:w="582" w:type="pct"/>
          </w:tcPr>
          <w:p w:rsidR="00776B5E" w:rsidRDefault="00776B5E" w:rsidP="00776B5E">
            <w:pPr>
              <w:pStyle w:val="Compact"/>
              <w:jc w:val="center"/>
            </w:pPr>
            <w:r>
              <w:t>(27.1, 28.2)</w:t>
            </w:r>
          </w:p>
        </w:tc>
        <w:tc>
          <w:tcPr>
            <w:tcW w:w="595" w:type="pct"/>
          </w:tcPr>
          <w:p w:rsidR="00776B5E" w:rsidRDefault="00776B5E" w:rsidP="00776B5E">
            <w:pPr>
              <w:pStyle w:val="Compact"/>
              <w:jc w:val="center"/>
            </w:pPr>
            <w:r>
              <w:t>36.6</w:t>
            </w:r>
          </w:p>
        </w:tc>
        <w:tc>
          <w:tcPr>
            <w:tcW w:w="570" w:type="pct"/>
          </w:tcPr>
          <w:p w:rsidR="00776B5E" w:rsidRDefault="00776B5E" w:rsidP="00776B5E">
            <w:pPr>
              <w:pStyle w:val="Compact"/>
              <w:jc w:val="center"/>
            </w:pPr>
            <w:r>
              <w:t>(35.9, 37.2)</w:t>
            </w:r>
          </w:p>
        </w:tc>
        <w:tc>
          <w:tcPr>
            <w:tcW w:w="378" w:type="pct"/>
          </w:tcPr>
          <w:p w:rsidR="00776B5E" w:rsidRDefault="00776B5E" w:rsidP="00776B5E">
            <w:pPr>
              <w:pStyle w:val="Compact"/>
              <w:jc w:val="center"/>
            </w:pPr>
            <w:r>
              <w:t>42.3</w:t>
            </w:r>
          </w:p>
        </w:tc>
        <w:tc>
          <w:tcPr>
            <w:tcW w:w="579" w:type="pct"/>
          </w:tcPr>
          <w:p w:rsidR="00776B5E" w:rsidRDefault="00776B5E" w:rsidP="00776B5E">
            <w:pPr>
              <w:pStyle w:val="Compact"/>
              <w:jc w:val="center"/>
            </w:pPr>
            <w:r>
              <w:t>(41.9, 42.6)</w:t>
            </w:r>
          </w:p>
        </w:tc>
      </w:tr>
      <w:tr w:rsidR="00776B5E" w:rsidTr="00F0709B">
        <w:tc>
          <w:tcPr>
            <w:tcW w:w="414" w:type="pct"/>
          </w:tcPr>
          <w:p w:rsidR="00776B5E" w:rsidRDefault="00776B5E" w:rsidP="00776B5E"/>
        </w:tc>
        <w:tc>
          <w:tcPr>
            <w:tcW w:w="446" w:type="pct"/>
          </w:tcPr>
          <w:p w:rsidR="00776B5E" w:rsidRDefault="00776B5E" w:rsidP="00776B5E">
            <w:pPr>
              <w:pStyle w:val="Compact"/>
              <w:jc w:val="center"/>
            </w:pPr>
            <w:r>
              <w:t>HCE</w:t>
            </w:r>
          </w:p>
        </w:tc>
        <w:tc>
          <w:tcPr>
            <w:tcW w:w="378" w:type="pct"/>
          </w:tcPr>
          <w:p w:rsidR="00776B5E" w:rsidRDefault="00776B5E" w:rsidP="00776B5E">
            <w:pPr>
              <w:pStyle w:val="Compact"/>
              <w:jc w:val="center"/>
            </w:pPr>
            <w:r>
              <w:t>0.6</w:t>
            </w:r>
          </w:p>
        </w:tc>
        <w:tc>
          <w:tcPr>
            <w:tcW w:w="543" w:type="pct"/>
          </w:tcPr>
          <w:p w:rsidR="00776B5E" w:rsidRDefault="00776B5E" w:rsidP="00776B5E">
            <w:pPr>
              <w:pStyle w:val="Compact"/>
              <w:jc w:val="center"/>
            </w:pPr>
            <w:r>
              <w:t>(0.5, 0.6)</w:t>
            </w:r>
          </w:p>
        </w:tc>
        <w:tc>
          <w:tcPr>
            <w:tcW w:w="514" w:type="pct"/>
          </w:tcPr>
          <w:p w:rsidR="00776B5E" w:rsidRDefault="00776B5E" w:rsidP="00776B5E">
            <w:pPr>
              <w:pStyle w:val="Compact"/>
              <w:jc w:val="center"/>
            </w:pPr>
            <w:r>
              <w:t>28.4</w:t>
            </w:r>
          </w:p>
        </w:tc>
        <w:tc>
          <w:tcPr>
            <w:tcW w:w="582" w:type="pct"/>
          </w:tcPr>
          <w:p w:rsidR="00776B5E" w:rsidRDefault="00776B5E" w:rsidP="00776B5E">
            <w:pPr>
              <w:pStyle w:val="Compact"/>
              <w:jc w:val="center"/>
            </w:pPr>
            <w:r>
              <w:t>(27.8, 28.9)</w:t>
            </w:r>
          </w:p>
        </w:tc>
        <w:tc>
          <w:tcPr>
            <w:tcW w:w="595" w:type="pct"/>
          </w:tcPr>
          <w:p w:rsidR="00776B5E" w:rsidRDefault="00776B5E" w:rsidP="00776B5E">
            <w:pPr>
              <w:pStyle w:val="Compact"/>
              <w:jc w:val="center"/>
            </w:pPr>
            <w:r>
              <w:t>37.0</w:t>
            </w:r>
          </w:p>
        </w:tc>
        <w:tc>
          <w:tcPr>
            <w:tcW w:w="570" w:type="pct"/>
          </w:tcPr>
          <w:p w:rsidR="00776B5E" w:rsidRDefault="00776B5E" w:rsidP="00776B5E">
            <w:pPr>
              <w:pStyle w:val="Compact"/>
              <w:jc w:val="center"/>
            </w:pPr>
            <w:r>
              <w:t>(36.4, 37.4)</w:t>
            </w:r>
          </w:p>
        </w:tc>
        <w:tc>
          <w:tcPr>
            <w:tcW w:w="378" w:type="pct"/>
          </w:tcPr>
          <w:p w:rsidR="00776B5E" w:rsidRDefault="00776B5E" w:rsidP="00776B5E">
            <w:pPr>
              <w:pStyle w:val="Compact"/>
              <w:jc w:val="center"/>
            </w:pPr>
            <w:r>
              <w:t>45.1</w:t>
            </w:r>
          </w:p>
        </w:tc>
        <w:tc>
          <w:tcPr>
            <w:tcW w:w="579" w:type="pct"/>
          </w:tcPr>
          <w:p w:rsidR="00776B5E" w:rsidRDefault="00776B5E" w:rsidP="00776B5E">
            <w:pPr>
              <w:pStyle w:val="Compact"/>
              <w:jc w:val="center"/>
            </w:pPr>
            <w:r>
              <w:t>(44.6, 45.4)</w:t>
            </w:r>
          </w:p>
        </w:tc>
      </w:tr>
    </w:tbl>
    <w:p w:rsidR="00776B5E" w:rsidRDefault="00776B5E">
      <w:pPr>
        <w:pStyle w:val="BodyText"/>
      </w:pPr>
      <w:r>
        <w:t>Table 1 shows the median value and uncertainty interval across 500 test-train splits using different probbase matrices for prediction, by age group, with and without health care experience questions included. InSilicoVA was run without training using the default probbase, with an empirical probbase derived from training data mapped to the InterVA format, and with an empirical probbase derived from training data mapped to the Tariff 2.0 format. Previously published Tariff 2.0 results are shown for comparison.</w:t>
      </w:r>
    </w:p>
    <w:p w:rsidR="00776B5E" w:rsidRDefault="00776B5E" w:rsidP="00776B5E">
      <w:pPr>
        <w:pStyle w:val="BodyText"/>
      </w:pPr>
      <w:r>
        <w:br w:type="page"/>
      </w:r>
    </w:p>
    <w:p w:rsidR="00C65046" w:rsidRDefault="00776B5E">
      <w:pPr>
        <w:pStyle w:val="Heading5"/>
      </w:pPr>
      <w:bookmarkStart w:id="58" w:name="table-2-median-chance-corrected-cause-sp"/>
      <w:bookmarkEnd w:id="58"/>
      <w:r>
        <w:lastRenderedPageBreak/>
        <w:t>Table 2: Median chance-corrected cause-specific mortality fraction accuracy for InsilicoVA and Tariff 2.0</w:t>
      </w:r>
    </w:p>
    <w:tbl>
      <w:tblPr>
        <w:tblW w:w="5000" w:type="pct"/>
        <w:tblLayout w:type="fixed"/>
        <w:tblLook w:val="07E0" w:firstRow="1" w:lastRow="1" w:firstColumn="1" w:lastColumn="1" w:noHBand="1" w:noVBand="1"/>
      </w:tblPr>
      <w:tblGrid>
        <w:gridCol w:w="1074"/>
        <w:gridCol w:w="1086"/>
        <w:gridCol w:w="990"/>
        <w:gridCol w:w="1888"/>
        <w:gridCol w:w="992"/>
        <w:gridCol w:w="1619"/>
        <w:gridCol w:w="992"/>
        <w:gridCol w:w="1439"/>
        <w:gridCol w:w="1350"/>
        <w:gridCol w:w="1530"/>
      </w:tblGrid>
      <w:tr w:rsidR="00776B5E" w:rsidTr="00F0709B">
        <w:tc>
          <w:tcPr>
            <w:tcW w:w="1092" w:type="dxa"/>
            <w:vAlign w:val="bottom"/>
          </w:tcPr>
          <w:p w:rsidR="00776B5E" w:rsidRDefault="00776B5E" w:rsidP="00776B5E"/>
        </w:tc>
        <w:tc>
          <w:tcPr>
            <w:tcW w:w="1103" w:type="dxa"/>
            <w:vAlign w:val="bottom"/>
          </w:tcPr>
          <w:p w:rsidR="00776B5E" w:rsidRDefault="00776B5E" w:rsidP="00776B5E"/>
        </w:tc>
        <w:tc>
          <w:tcPr>
            <w:tcW w:w="2927" w:type="dxa"/>
            <w:gridSpan w:val="2"/>
            <w:vAlign w:val="bottom"/>
          </w:tcPr>
          <w:p w:rsidR="00776B5E" w:rsidRDefault="00776B5E" w:rsidP="00776B5E">
            <w:pPr>
              <w:pStyle w:val="Compact"/>
              <w:jc w:val="center"/>
            </w:pPr>
            <w:r>
              <w:t>InsilicoVA</w:t>
            </w:r>
          </w:p>
          <w:p w:rsidR="00776B5E" w:rsidRDefault="00776B5E" w:rsidP="00776B5E">
            <w:pPr>
              <w:pStyle w:val="Compact"/>
              <w:jc w:val="center"/>
            </w:pPr>
            <w:r>
              <w:t>(Default Probbase)</w:t>
            </w:r>
          </w:p>
        </w:tc>
        <w:tc>
          <w:tcPr>
            <w:tcW w:w="2654" w:type="dxa"/>
            <w:gridSpan w:val="2"/>
            <w:vAlign w:val="bottom"/>
          </w:tcPr>
          <w:p w:rsidR="00776B5E" w:rsidRDefault="00776B5E" w:rsidP="00776B5E">
            <w:pPr>
              <w:pStyle w:val="Compact"/>
              <w:jc w:val="center"/>
            </w:pPr>
            <w:r>
              <w:t>InsilicoVA</w:t>
            </w:r>
          </w:p>
          <w:p w:rsidR="00776B5E" w:rsidRDefault="00776B5E" w:rsidP="00776B5E">
            <w:pPr>
              <w:pStyle w:val="Compact"/>
              <w:jc w:val="center"/>
            </w:pPr>
            <w:r>
              <w:t>(InterVA training)</w:t>
            </w:r>
          </w:p>
        </w:tc>
        <w:tc>
          <w:tcPr>
            <w:tcW w:w="2471" w:type="dxa"/>
            <w:gridSpan w:val="2"/>
            <w:vAlign w:val="bottom"/>
          </w:tcPr>
          <w:p w:rsidR="00776B5E" w:rsidRDefault="00776B5E" w:rsidP="00776B5E">
            <w:pPr>
              <w:pStyle w:val="Compact"/>
              <w:jc w:val="center"/>
            </w:pPr>
            <w:r>
              <w:t>InSilicoVA</w:t>
            </w:r>
          </w:p>
          <w:p w:rsidR="00776B5E" w:rsidRDefault="00776B5E" w:rsidP="00776B5E">
            <w:pPr>
              <w:pStyle w:val="Compact"/>
              <w:jc w:val="center"/>
            </w:pPr>
            <w:r>
              <w:t>(Tariff 2.0 training)</w:t>
            </w:r>
          </w:p>
        </w:tc>
        <w:tc>
          <w:tcPr>
            <w:tcW w:w="2929" w:type="dxa"/>
            <w:gridSpan w:val="2"/>
            <w:vAlign w:val="bottom"/>
          </w:tcPr>
          <w:p w:rsidR="00776B5E" w:rsidRDefault="00776B5E" w:rsidP="00776B5E">
            <w:pPr>
              <w:pStyle w:val="Compact"/>
              <w:jc w:val="center"/>
            </w:pPr>
            <w:r>
              <w:t>Tariff 2.0</w:t>
            </w:r>
          </w:p>
        </w:tc>
      </w:tr>
      <w:tr w:rsidR="00F0709B" w:rsidTr="00F0709B">
        <w:trPr>
          <w:gridBefore w:val="1"/>
          <w:wBefore w:w="1092" w:type="dxa"/>
        </w:trPr>
        <w:tc>
          <w:tcPr>
            <w:tcW w:w="1103" w:type="dxa"/>
          </w:tcPr>
          <w:p w:rsidR="00F0709B" w:rsidRDefault="00F0709B" w:rsidP="00776B5E"/>
        </w:tc>
        <w:tc>
          <w:tcPr>
            <w:tcW w:w="1005" w:type="dxa"/>
          </w:tcPr>
          <w:p w:rsidR="00F0709B" w:rsidRDefault="00F0709B" w:rsidP="00776B5E">
            <w:pPr>
              <w:pStyle w:val="Compact"/>
              <w:jc w:val="center"/>
            </w:pPr>
            <w:r>
              <w:t>Median</w:t>
            </w:r>
          </w:p>
        </w:tc>
        <w:tc>
          <w:tcPr>
            <w:tcW w:w="1922" w:type="dxa"/>
          </w:tcPr>
          <w:p w:rsidR="00F0709B" w:rsidRDefault="00F0709B" w:rsidP="00776B5E">
            <w:pPr>
              <w:pStyle w:val="Compact"/>
              <w:jc w:val="center"/>
            </w:pPr>
            <w:r>
              <w:t>95% UI</w:t>
            </w:r>
          </w:p>
        </w:tc>
        <w:tc>
          <w:tcPr>
            <w:tcW w:w="1007" w:type="dxa"/>
          </w:tcPr>
          <w:p w:rsidR="00F0709B" w:rsidRDefault="00F0709B" w:rsidP="00776B5E">
            <w:pPr>
              <w:pStyle w:val="Compact"/>
              <w:jc w:val="center"/>
            </w:pPr>
            <w:r>
              <w:t>Median</w:t>
            </w:r>
          </w:p>
        </w:tc>
        <w:tc>
          <w:tcPr>
            <w:tcW w:w="1647" w:type="dxa"/>
          </w:tcPr>
          <w:p w:rsidR="00F0709B" w:rsidRDefault="00F0709B" w:rsidP="00776B5E">
            <w:pPr>
              <w:pStyle w:val="Compact"/>
              <w:jc w:val="center"/>
            </w:pPr>
            <w:r>
              <w:t>95% UI</w:t>
            </w:r>
          </w:p>
        </w:tc>
        <w:tc>
          <w:tcPr>
            <w:tcW w:w="1007" w:type="dxa"/>
          </w:tcPr>
          <w:p w:rsidR="00F0709B" w:rsidRDefault="00F0709B" w:rsidP="00776B5E">
            <w:pPr>
              <w:pStyle w:val="Compact"/>
              <w:jc w:val="center"/>
            </w:pPr>
            <w:r>
              <w:t>Median</w:t>
            </w:r>
          </w:p>
        </w:tc>
        <w:tc>
          <w:tcPr>
            <w:tcW w:w="1464" w:type="dxa"/>
          </w:tcPr>
          <w:p w:rsidR="00F0709B" w:rsidRDefault="00F0709B" w:rsidP="00776B5E">
            <w:pPr>
              <w:pStyle w:val="Compact"/>
              <w:jc w:val="center"/>
            </w:pPr>
            <w:r>
              <w:t>95% UI</w:t>
            </w:r>
          </w:p>
        </w:tc>
        <w:tc>
          <w:tcPr>
            <w:tcW w:w="1373" w:type="dxa"/>
          </w:tcPr>
          <w:p w:rsidR="00F0709B" w:rsidRDefault="00F0709B" w:rsidP="00776B5E">
            <w:pPr>
              <w:pStyle w:val="Compact"/>
              <w:jc w:val="center"/>
            </w:pPr>
            <w:r>
              <w:t>Median</w:t>
            </w:r>
          </w:p>
        </w:tc>
        <w:tc>
          <w:tcPr>
            <w:tcW w:w="1556" w:type="dxa"/>
          </w:tcPr>
          <w:p w:rsidR="00F0709B" w:rsidRDefault="00F0709B" w:rsidP="00776B5E">
            <w:pPr>
              <w:pStyle w:val="Compact"/>
              <w:jc w:val="center"/>
            </w:pPr>
            <w:r>
              <w:t>95% UI</w:t>
            </w:r>
          </w:p>
        </w:tc>
      </w:tr>
      <w:tr w:rsidR="00776B5E" w:rsidTr="00F0709B">
        <w:tc>
          <w:tcPr>
            <w:tcW w:w="1092" w:type="dxa"/>
            <w:tcBorders>
              <w:top w:val="single" w:sz="4" w:space="0" w:color="auto"/>
            </w:tcBorders>
          </w:tcPr>
          <w:p w:rsidR="00776B5E" w:rsidRDefault="00776B5E" w:rsidP="00776B5E">
            <w:pPr>
              <w:pStyle w:val="Compact"/>
              <w:jc w:val="center"/>
            </w:pPr>
            <w:r>
              <w:t>Adult</w:t>
            </w:r>
          </w:p>
        </w:tc>
        <w:tc>
          <w:tcPr>
            <w:tcW w:w="1103" w:type="dxa"/>
            <w:tcBorders>
              <w:top w:val="single" w:sz="4" w:space="0" w:color="auto"/>
            </w:tcBorders>
          </w:tcPr>
          <w:p w:rsidR="00776B5E" w:rsidRDefault="00776B5E" w:rsidP="00776B5E">
            <w:pPr>
              <w:pStyle w:val="Compact"/>
              <w:jc w:val="center"/>
            </w:pPr>
            <w:r>
              <w:t>No HCE</w:t>
            </w:r>
          </w:p>
        </w:tc>
        <w:tc>
          <w:tcPr>
            <w:tcW w:w="1005" w:type="dxa"/>
            <w:tcBorders>
              <w:top w:val="single" w:sz="4" w:space="0" w:color="auto"/>
            </w:tcBorders>
          </w:tcPr>
          <w:p w:rsidR="00776B5E" w:rsidRDefault="00776B5E" w:rsidP="00776B5E">
            <w:pPr>
              <w:pStyle w:val="Compact"/>
              <w:jc w:val="center"/>
            </w:pPr>
            <w:r>
              <w:t>-114.2</w:t>
            </w:r>
          </w:p>
        </w:tc>
        <w:tc>
          <w:tcPr>
            <w:tcW w:w="1922" w:type="dxa"/>
            <w:tcBorders>
              <w:top w:val="single" w:sz="4" w:space="0" w:color="auto"/>
            </w:tcBorders>
          </w:tcPr>
          <w:p w:rsidR="00776B5E" w:rsidRDefault="00776B5E" w:rsidP="00776B5E">
            <w:pPr>
              <w:pStyle w:val="Compact"/>
              <w:jc w:val="center"/>
            </w:pPr>
            <w:r>
              <w:t>(-115.2, -112.2)</w:t>
            </w:r>
          </w:p>
        </w:tc>
        <w:tc>
          <w:tcPr>
            <w:tcW w:w="1007" w:type="dxa"/>
            <w:tcBorders>
              <w:top w:val="single" w:sz="4" w:space="0" w:color="auto"/>
            </w:tcBorders>
          </w:tcPr>
          <w:p w:rsidR="00776B5E" w:rsidRDefault="00776B5E" w:rsidP="00776B5E">
            <w:pPr>
              <w:pStyle w:val="Compact"/>
              <w:jc w:val="center"/>
            </w:pPr>
            <w:r>
              <w:t>-6.8</w:t>
            </w:r>
          </w:p>
        </w:tc>
        <w:tc>
          <w:tcPr>
            <w:tcW w:w="1647" w:type="dxa"/>
            <w:tcBorders>
              <w:top w:val="single" w:sz="4" w:space="0" w:color="auto"/>
            </w:tcBorders>
          </w:tcPr>
          <w:p w:rsidR="00776B5E" w:rsidRDefault="00776B5E" w:rsidP="00776B5E">
            <w:pPr>
              <w:pStyle w:val="Compact"/>
              <w:jc w:val="center"/>
            </w:pPr>
            <w:r>
              <w:t>(-8.5, -5.8)</w:t>
            </w:r>
          </w:p>
        </w:tc>
        <w:tc>
          <w:tcPr>
            <w:tcW w:w="1007" w:type="dxa"/>
            <w:tcBorders>
              <w:top w:val="single" w:sz="4" w:space="0" w:color="auto"/>
            </w:tcBorders>
          </w:tcPr>
          <w:p w:rsidR="00776B5E" w:rsidRDefault="00776B5E" w:rsidP="00776B5E">
            <w:pPr>
              <w:pStyle w:val="Compact"/>
              <w:jc w:val="center"/>
            </w:pPr>
            <w:r>
              <w:t>2.2</w:t>
            </w:r>
          </w:p>
        </w:tc>
        <w:tc>
          <w:tcPr>
            <w:tcW w:w="1464" w:type="dxa"/>
            <w:tcBorders>
              <w:top w:val="single" w:sz="4" w:space="0" w:color="auto"/>
            </w:tcBorders>
          </w:tcPr>
          <w:p w:rsidR="00776B5E" w:rsidRDefault="00776B5E" w:rsidP="00776B5E">
            <w:pPr>
              <w:pStyle w:val="Compact"/>
              <w:jc w:val="center"/>
            </w:pPr>
            <w:r>
              <w:t>(1.0, 3.7)</w:t>
            </w:r>
          </w:p>
        </w:tc>
        <w:tc>
          <w:tcPr>
            <w:tcW w:w="1373" w:type="dxa"/>
            <w:tcBorders>
              <w:top w:val="single" w:sz="4" w:space="0" w:color="auto"/>
            </w:tcBorders>
          </w:tcPr>
          <w:p w:rsidR="00776B5E" w:rsidRDefault="00776B5E" w:rsidP="00776B5E">
            <w:pPr>
              <w:pStyle w:val="Compact"/>
              <w:jc w:val="center"/>
            </w:pPr>
            <w:r>
              <w:t>23.1</w:t>
            </w:r>
          </w:p>
        </w:tc>
        <w:tc>
          <w:tcPr>
            <w:tcW w:w="1556" w:type="dxa"/>
            <w:tcBorders>
              <w:top w:val="single" w:sz="4" w:space="0" w:color="auto"/>
            </w:tcBorders>
          </w:tcPr>
          <w:p w:rsidR="00776B5E" w:rsidRDefault="00776B5E" w:rsidP="00776B5E">
            <w:pPr>
              <w:pStyle w:val="Compact"/>
              <w:jc w:val="center"/>
            </w:pPr>
            <w:r>
              <w:t>(21.6, 24.3)</w:t>
            </w:r>
          </w:p>
        </w:tc>
      </w:tr>
      <w:tr w:rsidR="00776B5E" w:rsidTr="00F0709B">
        <w:tc>
          <w:tcPr>
            <w:tcW w:w="1092" w:type="dxa"/>
          </w:tcPr>
          <w:p w:rsidR="00776B5E" w:rsidRDefault="00776B5E" w:rsidP="00776B5E"/>
        </w:tc>
        <w:tc>
          <w:tcPr>
            <w:tcW w:w="1103" w:type="dxa"/>
          </w:tcPr>
          <w:p w:rsidR="00776B5E" w:rsidRDefault="00776B5E" w:rsidP="00776B5E">
            <w:pPr>
              <w:pStyle w:val="Compact"/>
              <w:jc w:val="center"/>
            </w:pPr>
            <w:r>
              <w:t>HCE</w:t>
            </w:r>
          </w:p>
        </w:tc>
        <w:tc>
          <w:tcPr>
            <w:tcW w:w="1005" w:type="dxa"/>
          </w:tcPr>
          <w:p w:rsidR="00776B5E" w:rsidRDefault="00776B5E" w:rsidP="00776B5E">
            <w:pPr>
              <w:pStyle w:val="Compact"/>
              <w:jc w:val="center"/>
            </w:pPr>
            <w:r>
              <w:t>-94.2</w:t>
            </w:r>
          </w:p>
        </w:tc>
        <w:tc>
          <w:tcPr>
            <w:tcW w:w="1922" w:type="dxa"/>
          </w:tcPr>
          <w:p w:rsidR="00776B5E" w:rsidRDefault="00776B5E" w:rsidP="00776B5E">
            <w:pPr>
              <w:pStyle w:val="Compact"/>
              <w:jc w:val="center"/>
            </w:pPr>
            <w:r>
              <w:t>(-95.5, -92.7)</w:t>
            </w:r>
          </w:p>
        </w:tc>
        <w:tc>
          <w:tcPr>
            <w:tcW w:w="1007" w:type="dxa"/>
          </w:tcPr>
          <w:p w:rsidR="00776B5E" w:rsidRDefault="00776B5E" w:rsidP="00776B5E">
            <w:pPr>
              <w:pStyle w:val="Compact"/>
              <w:jc w:val="center"/>
            </w:pPr>
            <w:r>
              <w:t>-1.5</w:t>
            </w:r>
          </w:p>
        </w:tc>
        <w:tc>
          <w:tcPr>
            <w:tcW w:w="1647" w:type="dxa"/>
          </w:tcPr>
          <w:p w:rsidR="00776B5E" w:rsidRDefault="00776B5E" w:rsidP="00776B5E">
            <w:pPr>
              <w:pStyle w:val="Compact"/>
              <w:jc w:val="center"/>
            </w:pPr>
            <w:r>
              <w:t>(-3.1, -0.1)</w:t>
            </w:r>
          </w:p>
        </w:tc>
        <w:tc>
          <w:tcPr>
            <w:tcW w:w="1007" w:type="dxa"/>
          </w:tcPr>
          <w:p w:rsidR="00776B5E" w:rsidRDefault="00776B5E" w:rsidP="00776B5E">
            <w:pPr>
              <w:pStyle w:val="Compact"/>
              <w:jc w:val="center"/>
            </w:pPr>
            <w:r>
              <w:t>14.0</w:t>
            </w:r>
          </w:p>
        </w:tc>
        <w:tc>
          <w:tcPr>
            <w:tcW w:w="1464" w:type="dxa"/>
          </w:tcPr>
          <w:p w:rsidR="00776B5E" w:rsidRDefault="00776B5E" w:rsidP="00776B5E">
            <w:pPr>
              <w:pStyle w:val="Compact"/>
              <w:jc w:val="center"/>
            </w:pPr>
            <w:r>
              <w:t>(13.0, 15.1)</w:t>
            </w:r>
          </w:p>
        </w:tc>
        <w:tc>
          <w:tcPr>
            <w:tcW w:w="1373" w:type="dxa"/>
          </w:tcPr>
          <w:p w:rsidR="00776B5E" w:rsidRDefault="00776B5E" w:rsidP="00776B5E">
            <w:pPr>
              <w:pStyle w:val="Compact"/>
              <w:jc w:val="center"/>
            </w:pPr>
            <w:r>
              <w:t>37.6</w:t>
            </w:r>
          </w:p>
        </w:tc>
        <w:tc>
          <w:tcPr>
            <w:tcW w:w="1556" w:type="dxa"/>
          </w:tcPr>
          <w:p w:rsidR="00776B5E" w:rsidRDefault="00776B5E" w:rsidP="00776B5E">
            <w:pPr>
              <w:pStyle w:val="Compact"/>
              <w:jc w:val="center"/>
            </w:pPr>
            <w:r>
              <w:t>(36.5, 38.9)</w:t>
            </w:r>
          </w:p>
        </w:tc>
      </w:tr>
      <w:tr w:rsidR="00776B5E" w:rsidTr="00F0709B">
        <w:tc>
          <w:tcPr>
            <w:tcW w:w="1092" w:type="dxa"/>
          </w:tcPr>
          <w:p w:rsidR="00776B5E" w:rsidRDefault="00776B5E" w:rsidP="00776B5E">
            <w:pPr>
              <w:pStyle w:val="Compact"/>
              <w:jc w:val="center"/>
            </w:pPr>
            <w:r>
              <w:t>Child</w:t>
            </w:r>
          </w:p>
        </w:tc>
        <w:tc>
          <w:tcPr>
            <w:tcW w:w="1103" w:type="dxa"/>
          </w:tcPr>
          <w:p w:rsidR="00776B5E" w:rsidRDefault="00776B5E" w:rsidP="00776B5E">
            <w:pPr>
              <w:pStyle w:val="Compact"/>
              <w:jc w:val="center"/>
            </w:pPr>
            <w:r>
              <w:t>No HCE</w:t>
            </w:r>
          </w:p>
        </w:tc>
        <w:tc>
          <w:tcPr>
            <w:tcW w:w="1005" w:type="dxa"/>
          </w:tcPr>
          <w:p w:rsidR="00776B5E" w:rsidRDefault="00776B5E" w:rsidP="00776B5E">
            <w:pPr>
              <w:pStyle w:val="Compact"/>
              <w:jc w:val="center"/>
            </w:pPr>
            <w:r>
              <w:t>-54.9</w:t>
            </w:r>
          </w:p>
        </w:tc>
        <w:tc>
          <w:tcPr>
            <w:tcW w:w="1922" w:type="dxa"/>
          </w:tcPr>
          <w:p w:rsidR="00776B5E" w:rsidRDefault="00776B5E" w:rsidP="00776B5E">
            <w:pPr>
              <w:pStyle w:val="Compact"/>
              <w:jc w:val="center"/>
            </w:pPr>
            <w:r>
              <w:t>(-57.6, -50.9)</w:t>
            </w:r>
          </w:p>
        </w:tc>
        <w:tc>
          <w:tcPr>
            <w:tcW w:w="1007" w:type="dxa"/>
          </w:tcPr>
          <w:p w:rsidR="00776B5E" w:rsidRDefault="00776B5E" w:rsidP="00776B5E">
            <w:pPr>
              <w:pStyle w:val="Compact"/>
              <w:jc w:val="center"/>
            </w:pPr>
            <w:r>
              <w:t>-13.0</w:t>
            </w:r>
          </w:p>
        </w:tc>
        <w:tc>
          <w:tcPr>
            <w:tcW w:w="1647" w:type="dxa"/>
          </w:tcPr>
          <w:p w:rsidR="00776B5E" w:rsidRDefault="00776B5E" w:rsidP="00776B5E">
            <w:pPr>
              <w:pStyle w:val="Compact"/>
              <w:jc w:val="center"/>
            </w:pPr>
            <w:r>
              <w:t>(-15.0, -11.1)</w:t>
            </w:r>
          </w:p>
        </w:tc>
        <w:tc>
          <w:tcPr>
            <w:tcW w:w="1007" w:type="dxa"/>
          </w:tcPr>
          <w:p w:rsidR="00776B5E" w:rsidRDefault="00776B5E" w:rsidP="00776B5E">
            <w:pPr>
              <w:pStyle w:val="Compact"/>
              <w:jc w:val="center"/>
            </w:pPr>
            <w:r>
              <w:t>19.4</w:t>
            </w:r>
          </w:p>
        </w:tc>
        <w:tc>
          <w:tcPr>
            <w:tcW w:w="1464" w:type="dxa"/>
          </w:tcPr>
          <w:p w:rsidR="00776B5E" w:rsidRDefault="00776B5E" w:rsidP="00776B5E">
            <w:pPr>
              <w:pStyle w:val="Compact"/>
              <w:jc w:val="center"/>
            </w:pPr>
            <w:r>
              <w:t>(17.5, 21.6)</w:t>
            </w:r>
          </w:p>
        </w:tc>
        <w:tc>
          <w:tcPr>
            <w:tcW w:w="1373" w:type="dxa"/>
          </w:tcPr>
          <w:p w:rsidR="00776B5E" w:rsidRDefault="00776B5E" w:rsidP="00776B5E">
            <w:pPr>
              <w:pStyle w:val="Compact"/>
              <w:jc w:val="center"/>
            </w:pPr>
            <w:r>
              <w:t>30.5</w:t>
            </w:r>
          </w:p>
        </w:tc>
        <w:tc>
          <w:tcPr>
            <w:tcW w:w="1556" w:type="dxa"/>
          </w:tcPr>
          <w:p w:rsidR="00776B5E" w:rsidRDefault="00776B5E" w:rsidP="00776B5E">
            <w:pPr>
              <w:pStyle w:val="Compact"/>
              <w:jc w:val="center"/>
            </w:pPr>
            <w:r>
              <w:t>(28.4, 32.4)</w:t>
            </w:r>
          </w:p>
        </w:tc>
      </w:tr>
      <w:tr w:rsidR="00776B5E" w:rsidTr="00F0709B">
        <w:tc>
          <w:tcPr>
            <w:tcW w:w="1092" w:type="dxa"/>
          </w:tcPr>
          <w:p w:rsidR="00776B5E" w:rsidRDefault="00776B5E" w:rsidP="00776B5E"/>
        </w:tc>
        <w:tc>
          <w:tcPr>
            <w:tcW w:w="1103" w:type="dxa"/>
          </w:tcPr>
          <w:p w:rsidR="00776B5E" w:rsidRDefault="00776B5E" w:rsidP="00776B5E">
            <w:pPr>
              <w:pStyle w:val="Compact"/>
              <w:jc w:val="center"/>
            </w:pPr>
            <w:r>
              <w:t>HCE</w:t>
            </w:r>
          </w:p>
        </w:tc>
        <w:tc>
          <w:tcPr>
            <w:tcW w:w="1005" w:type="dxa"/>
          </w:tcPr>
          <w:p w:rsidR="00776B5E" w:rsidRDefault="00776B5E" w:rsidP="00776B5E">
            <w:pPr>
              <w:pStyle w:val="Compact"/>
              <w:jc w:val="center"/>
            </w:pPr>
            <w:r>
              <w:t>-53.4</w:t>
            </w:r>
          </w:p>
        </w:tc>
        <w:tc>
          <w:tcPr>
            <w:tcW w:w="1922" w:type="dxa"/>
          </w:tcPr>
          <w:p w:rsidR="00776B5E" w:rsidRDefault="00776B5E" w:rsidP="00776B5E">
            <w:pPr>
              <w:pStyle w:val="Compact"/>
              <w:jc w:val="center"/>
            </w:pPr>
            <w:r>
              <w:t>(-56.5, -51.5)</w:t>
            </w:r>
          </w:p>
        </w:tc>
        <w:tc>
          <w:tcPr>
            <w:tcW w:w="1007" w:type="dxa"/>
          </w:tcPr>
          <w:p w:rsidR="00776B5E" w:rsidRDefault="00776B5E" w:rsidP="00776B5E">
            <w:pPr>
              <w:pStyle w:val="Compact"/>
              <w:jc w:val="center"/>
            </w:pPr>
            <w:r>
              <w:t>-13.8</w:t>
            </w:r>
          </w:p>
        </w:tc>
        <w:tc>
          <w:tcPr>
            <w:tcW w:w="1647" w:type="dxa"/>
          </w:tcPr>
          <w:p w:rsidR="00776B5E" w:rsidRDefault="00776B5E" w:rsidP="00776B5E">
            <w:pPr>
              <w:pStyle w:val="Compact"/>
              <w:jc w:val="center"/>
            </w:pPr>
            <w:r>
              <w:t>(-16.5, -11.3)</w:t>
            </w:r>
          </w:p>
        </w:tc>
        <w:tc>
          <w:tcPr>
            <w:tcW w:w="1007" w:type="dxa"/>
          </w:tcPr>
          <w:p w:rsidR="00776B5E" w:rsidRDefault="00776B5E" w:rsidP="00776B5E">
            <w:pPr>
              <w:pStyle w:val="Compact"/>
              <w:jc w:val="center"/>
            </w:pPr>
            <w:r>
              <w:t>20.9</w:t>
            </w:r>
          </w:p>
        </w:tc>
        <w:tc>
          <w:tcPr>
            <w:tcW w:w="1464" w:type="dxa"/>
          </w:tcPr>
          <w:p w:rsidR="00776B5E" w:rsidRDefault="00776B5E" w:rsidP="00776B5E">
            <w:pPr>
              <w:pStyle w:val="Compact"/>
              <w:jc w:val="center"/>
            </w:pPr>
            <w:r>
              <w:t>(18.9, 23.4)</w:t>
            </w:r>
          </w:p>
        </w:tc>
        <w:tc>
          <w:tcPr>
            <w:tcW w:w="1373" w:type="dxa"/>
          </w:tcPr>
          <w:p w:rsidR="00776B5E" w:rsidRDefault="00776B5E" w:rsidP="00776B5E">
            <w:pPr>
              <w:pStyle w:val="Compact"/>
              <w:jc w:val="center"/>
            </w:pPr>
            <w:r>
              <w:t>41.1</w:t>
            </w:r>
          </w:p>
        </w:tc>
        <w:tc>
          <w:tcPr>
            <w:tcW w:w="1556" w:type="dxa"/>
          </w:tcPr>
          <w:p w:rsidR="00776B5E" w:rsidRDefault="00776B5E" w:rsidP="00776B5E">
            <w:pPr>
              <w:pStyle w:val="Compact"/>
              <w:jc w:val="center"/>
            </w:pPr>
            <w:r>
              <w:t>(39.2, 42.0)</w:t>
            </w:r>
          </w:p>
        </w:tc>
      </w:tr>
      <w:tr w:rsidR="00776B5E" w:rsidTr="00F0709B">
        <w:tc>
          <w:tcPr>
            <w:tcW w:w="1092" w:type="dxa"/>
          </w:tcPr>
          <w:p w:rsidR="00776B5E" w:rsidRDefault="00776B5E" w:rsidP="00776B5E">
            <w:pPr>
              <w:pStyle w:val="Compact"/>
              <w:jc w:val="center"/>
            </w:pPr>
            <w:r>
              <w:t>Neonate</w:t>
            </w:r>
          </w:p>
        </w:tc>
        <w:tc>
          <w:tcPr>
            <w:tcW w:w="1103" w:type="dxa"/>
          </w:tcPr>
          <w:p w:rsidR="00776B5E" w:rsidRDefault="00776B5E" w:rsidP="00776B5E">
            <w:pPr>
              <w:pStyle w:val="Compact"/>
              <w:jc w:val="center"/>
            </w:pPr>
            <w:r>
              <w:t>No HCE</w:t>
            </w:r>
          </w:p>
        </w:tc>
        <w:tc>
          <w:tcPr>
            <w:tcW w:w="1005" w:type="dxa"/>
          </w:tcPr>
          <w:p w:rsidR="00776B5E" w:rsidRDefault="00776B5E" w:rsidP="00776B5E">
            <w:pPr>
              <w:pStyle w:val="Compact"/>
              <w:jc w:val="center"/>
            </w:pPr>
            <w:r>
              <w:t>-113.6</w:t>
            </w:r>
          </w:p>
        </w:tc>
        <w:tc>
          <w:tcPr>
            <w:tcW w:w="1922" w:type="dxa"/>
          </w:tcPr>
          <w:p w:rsidR="00776B5E" w:rsidRDefault="00776B5E" w:rsidP="00776B5E">
            <w:pPr>
              <w:pStyle w:val="Compact"/>
              <w:jc w:val="center"/>
            </w:pPr>
            <w:r>
              <w:t>(-116.1, -110.7)</w:t>
            </w:r>
          </w:p>
        </w:tc>
        <w:tc>
          <w:tcPr>
            <w:tcW w:w="1007" w:type="dxa"/>
          </w:tcPr>
          <w:p w:rsidR="00776B5E" w:rsidRDefault="00776B5E" w:rsidP="00776B5E">
            <w:pPr>
              <w:pStyle w:val="Compact"/>
              <w:jc w:val="center"/>
            </w:pPr>
            <w:r>
              <w:t>4.8</w:t>
            </w:r>
          </w:p>
        </w:tc>
        <w:tc>
          <w:tcPr>
            <w:tcW w:w="1647" w:type="dxa"/>
          </w:tcPr>
          <w:p w:rsidR="00776B5E" w:rsidRDefault="00776B5E" w:rsidP="00776B5E">
            <w:pPr>
              <w:pStyle w:val="Compact"/>
              <w:jc w:val="center"/>
            </w:pPr>
            <w:r>
              <w:t>(0.3, 9.2)</w:t>
            </w:r>
          </w:p>
        </w:tc>
        <w:tc>
          <w:tcPr>
            <w:tcW w:w="1007" w:type="dxa"/>
          </w:tcPr>
          <w:p w:rsidR="00776B5E" w:rsidRDefault="00776B5E" w:rsidP="00776B5E">
            <w:pPr>
              <w:pStyle w:val="Compact"/>
              <w:jc w:val="center"/>
            </w:pPr>
            <w:r>
              <w:t>34.1</w:t>
            </w:r>
          </w:p>
        </w:tc>
        <w:tc>
          <w:tcPr>
            <w:tcW w:w="1464" w:type="dxa"/>
          </w:tcPr>
          <w:p w:rsidR="00776B5E" w:rsidRDefault="00776B5E" w:rsidP="00776B5E">
            <w:pPr>
              <w:pStyle w:val="Compact"/>
              <w:jc w:val="center"/>
            </w:pPr>
            <w:r>
              <w:t>(31.8, 37.5)</w:t>
            </w:r>
          </w:p>
        </w:tc>
        <w:tc>
          <w:tcPr>
            <w:tcW w:w="1373" w:type="dxa"/>
          </w:tcPr>
          <w:p w:rsidR="00776B5E" w:rsidRDefault="00776B5E" w:rsidP="00776B5E">
            <w:pPr>
              <w:pStyle w:val="Compact"/>
              <w:jc w:val="center"/>
            </w:pPr>
            <w:r>
              <w:t>49.2</w:t>
            </w:r>
          </w:p>
        </w:tc>
        <w:tc>
          <w:tcPr>
            <w:tcW w:w="1556" w:type="dxa"/>
          </w:tcPr>
          <w:p w:rsidR="00776B5E" w:rsidRDefault="00776B5E" w:rsidP="00776B5E">
            <w:pPr>
              <w:pStyle w:val="Compact"/>
              <w:jc w:val="center"/>
            </w:pPr>
            <w:r>
              <w:t>(47.4, 52.2)</w:t>
            </w:r>
          </w:p>
        </w:tc>
      </w:tr>
      <w:tr w:rsidR="00776B5E" w:rsidTr="00F0709B">
        <w:tc>
          <w:tcPr>
            <w:tcW w:w="1092" w:type="dxa"/>
          </w:tcPr>
          <w:p w:rsidR="00776B5E" w:rsidRDefault="00776B5E" w:rsidP="00776B5E"/>
        </w:tc>
        <w:tc>
          <w:tcPr>
            <w:tcW w:w="1103" w:type="dxa"/>
          </w:tcPr>
          <w:p w:rsidR="00776B5E" w:rsidRDefault="00776B5E" w:rsidP="00776B5E">
            <w:pPr>
              <w:pStyle w:val="Compact"/>
              <w:jc w:val="center"/>
            </w:pPr>
            <w:r>
              <w:t>HCE</w:t>
            </w:r>
          </w:p>
        </w:tc>
        <w:tc>
          <w:tcPr>
            <w:tcW w:w="1005" w:type="dxa"/>
          </w:tcPr>
          <w:p w:rsidR="00776B5E" w:rsidRDefault="00776B5E" w:rsidP="00776B5E">
            <w:pPr>
              <w:pStyle w:val="Compact"/>
              <w:jc w:val="center"/>
            </w:pPr>
            <w:r>
              <w:t>-119.7</w:t>
            </w:r>
          </w:p>
        </w:tc>
        <w:tc>
          <w:tcPr>
            <w:tcW w:w="1922" w:type="dxa"/>
          </w:tcPr>
          <w:p w:rsidR="00776B5E" w:rsidRDefault="00776B5E" w:rsidP="00776B5E">
            <w:pPr>
              <w:pStyle w:val="Compact"/>
              <w:jc w:val="center"/>
            </w:pPr>
            <w:r>
              <w:t>(-123.5, -115.0)</w:t>
            </w:r>
          </w:p>
        </w:tc>
        <w:tc>
          <w:tcPr>
            <w:tcW w:w="1007" w:type="dxa"/>
          </w:tcPr>
          <w:p w:rsidR="00776B5E" w:rsidRDefault="00776B5E" w:rsidP="00776B5E">
            <w:pPr>
              <w:pStyle w:val="Compact"/>
              <w:jc w:val="center"/>
            </w:pPr>
            <w:r>
              <w:t>12.3</w:t>
            </w:r>
          </w:p>
        </w:tc>
        <w:tc>
          <w:tcPr>
            <w:tcW w:w="1647" w:type="dxa"/>
          </w:tcPr>
          <w:p w:rsidR="00776B5E" w:rsidRDefault="00776B5E" w:rsidP="00776B5E">
            <w:pPr>
              <w:pStyle w:val="Compact"/>
              <w:jc w:val="center"/>
            </w:pPr>
            <w:r>
              <w:t>(7.8, 16.0)</w:t>
            </w:r>
          </w:p>
        </w:tc>
        <w:tc>
          <w:tcPr>
            <w:tcW w:w="1007" w:type="dxa"/>
          </w:tcPr>
          <w:p w:rsidR="00776B5E" w:rsidRDefault="00776B5E" w:rsidP="00776B5E">
            <w:pPr>
              <w:pStyle w:val="Compact"/>
              <w:jc w:val="center"/>
            </w:pPr>
            <w:r>
              <w:t>37.0</w:t>
            </w:r>
          </w:p>
        </w:tc>
        <w:tc>
          <w:tcPr>
            <w:tcW w:w="1464" w:type="dxa"/>
          </w:tcPr>
          <w:p w:rsidR="00776B5E" w:rsidRDefault="00776B5E" w:rsidP="00776B5E">
            <w:pPr>
              <w:pStyle w:val="Compact"/>
              <w:jc w:val="center"/>
            </w:pPr>
            <w:r>
              <w:t>(33.3, 40.1)</w:t>
            </w:r>
          </w:p>
        </w:tc>
        <w:tc>
          <w:tcPr>
            <w:tcW w:w="1373" w:type="dxa"/>
          </w:tcPr>
          <w:p w:rsidR="00776B5E" w:rsidRDefault="00776B5E" w:rsidP="00776B5E">
            <w:pPr>
              <w:pStyle w:val="Compact"/>
              <w:jc w:val="center"/>
            </w:pPr>
            <w:r>
              <w:t>53.1</w:t>
            </w:r>
          </w:p>
        </w:tc>
        <w:tc>
          <w:tcPr>
            <w:tcW w:w="1556" w:type="dxa"/>
          </w:tcPr>
          <w:p w:rsidR="00776B5E" w:rsidRDefault="00776B5E" w:rsidP="00776B5E">
            <w:pPr>
              <w:pStyle w:val="Compact"/>
              <w:jc w:val="center"/>
            </w:pPr>
            <w:r>
              <w:t>(50.9, 55.1)</w:t>
            </w:r>
          </w:p>
        </w:tc>
      </w:tr>
    </w:tbl>
    <w:p w:rsidR="00776B5E" w:rsidRDefault="00776B5E">
      <w:pPr>
        <w:pStyle w:val="BodyText"/>
      </w:pPr>
      <w:r>
        <w:t>Table 2 shows the median value and uncertainty interval across 500 test-train splits using different probbase matrices for prediction, by age group, with and without health care experience questions included. InSilicoVA was run without training using the default probbase, with an empirical probbase derived from training data mapped to the InterVA format, and with an empirical probbase derived from training data mapped to the Tariff 2.0 format. Previously published Tariff 2.0 results are shown for comparison.</w:t>
      </w:r>
    </w:p>
    <w:p w:rsidR="00776B5E" w:rsidRDefault="00776B5E" w:rsidP="00776B5E">
      <w:pPr>
        <w:pStyle w:val="BodyText"/>
      </w:pPr>
      <w:r>
        <w:br w:type="page"/>
      </w:r>
    </w:p>
    <w:p w:rsidR="00C65046" w:rsidRDefault="00776B5E">
      <w:pPr>
        <w:pStyle w:val="Heading5"/>
      </w:pPr>
      <w:bookmarkStart w:id="59" w:name="table-3-median-adult-cause-specific-chan"/>
      <w:bookmarkEnd w:id="59"/>
      <w:r>
        <w:lastRenderedPageBreak/>
        <w:t>Table 3: Median adult cause-specific chance-corrected concordance (%) for InsilicoVA and Tariff 2.0</w:t>
      </w:r>
    </w:p>
    <w:tbl>
      <w:tblPr>
        <w:tblW w:w="4999" w:type="pct"/>
        <w:tblLayout w:type="fixed"/>
        <w:tblLook w:val="07E0" w:firstRow="1" w:lastRow="1" w:firstColumn="1" w:lastColumn="1" w:noHBand="1" w:noVBand="1"/>
      </w:tblPr>
      <w:tblGrid>
        <w:gridCol w:w="2941"/>
        <w:gridCol w:w="796"/>
        <w:gridCol w:w="972"/>
        <w:gridCol w:w="1329"/>
        <w:gridCol w:w="977"/>
        <w:gridCol w:w="1327"/>
        <w:gridCol w:w="974"/>
        <w:gridCol w:w="1327"/>
        <w:gridCol w:w="974"/>
        <w:gridCol w:w="1340"/>
      </w:tblGrid>
      <w:tr w:rsidR="00776B5E" w:rsidRPr="00776B5E" w:rsidTr="002A24AB">
        <w:tc>
          <w:tcPr>
            <w:tcW w:w="1135" w:type="pct"/>
            <w:vAlign w:val="bottom"/>
          </w:tcPr>
          <w:p w:rsidR="00776B5E" w:rsidRPr="00776B5E" w:rsidRDefault="00776B5E">
            <w:pPr>
              <w:pStyle w:val="Compact"/>
              <w:rPr>
                <w:sz w:val="22"/>
              </w:rPr>
            </w:pPr>
          </w:p>
        </w:tc>
        <w:tc>
          <w:tcPr>
            <w:tcW w:w="307" w:type="pct"/>
            <w:tcBorders>
              <w:right w:val="single" w:sz="4" w:space="0" w:color="auto"/>
            </w:tcBorders>
            <w:vAlign w:val="bottom"/>
          </w:tcPr>
          <w:p w:rsidR="00776B5E" w:rsidRPr="00776B5E" w:rsidRDefault="00776B5E" w:rsidP="002A24AB">
            <w:pPr>
              <w:pStyle w:val="Compact"/>
              <w:jc w:val="center"/>
              <w:rPr>
                <w:sz w:val="22"/>
              </w:rPr>
            </w:pPr>
          </w:p>
        </w:tc>
        <w:tc>
          <w:tcPr>
            <w:tcW w:w="1777" w:type="pct"/>
            <w:gridSpan w:val="4"/>
            <w:tcBorders>
              <w:left w:val="single" w:sz="4" w:space="0" w:color="auto"/>
              <w:right w:val="single" w:sz="4" w:space="0" w:color="auto"/>
            </w:tcBorders>
            <w:vAlign w:val="bottom"/>
          </w:tcPr>
          <w:p w:rsidR="00776B5E" w:rsidRPr="00776B5E" w:rsidRDefault="00776B5E" w:rsidP="002A24AB">
            <w:pPr>
              <w:pStyle w:val="Compact"/>
              <w:jc w:val="center"/>
              <w:rPr>
                <w:sz w:val="22"/>
              </w:rPr>
            </w:pPr>
            <w:r w:rsidRPr="00776B5E">
              <w:rPr>
                <w:sz w:val="22"/>
              </w:rPr>
              <w:t>InSilicoVA (Tariff 2.0 Training)</w:t>
            </w:r>
          </w:p>
        </w:tc>
        <w:tc>
          <w:tcPr>
            <w:tcW w:w="1781" w:type="pct"/>
            <w:gridSpan w:val="4"/>
            <w:tcBorders>
              <w:left w:val="single" w:sz="4" w:space="0" w:color="auto"/>
            </w:tcBorders>
            <w:vAlign w:val="bottom"/>
          </w:tcPr>
          <w:p w:rsidR="00776B5E" w:rsidRPr="00776B5E" w:rsidRDefault="00776B5E" w:rsidP="002A24AB">
            <w:pPr>
              <w:pStyle w:val="Compact"/>
              <w:jc w:val="center"/>
              <w:rPr>
                <w:sz w:val="22"/>
              </w:rPr>
            </w:pPr>
            <w:r w:rsidRPr="00776B5E">
              <w:rPr>
                <w:sz w:val="22"/>
              </w:rPr>
              <w:t>Tariff 2.0</w:t>
            </w:r>
          </w:p>
        </w:tc>
      </w:tr>
      <w:tr w:rsidR="002A24AB" w:rsidRPr="00776B5E" w:rsidTr="002A24AB">
        <w:trPr>
          <w:gridBefore w:val="1"/>
          <w:wBefore w:w="1135" w:type="pct"/>
        </w:trPr>
        <w:tc>
          <w:tcPr>
            <w:tcW w:w="307" w:type="pct"/>
            <w:tcBorders>
              <w:right w:val="single" w:sz="4" w:space="0" w:color="auto"/>
            </w:tcBorders>
          </w:tcPr>
          <w:p w:rsidR="002A24AB" w:rsidRPr="00776B5E" w:rsidRDefault="002A24AB" w:rsidP="002A24AB">
            <w:pPr>
              <w:pStyle w:val="Compact"/>
              <w:jc w:val="center"/>
              <w:rPr>
                <w:sz w:val="22"/>
              </w:rPr>
            </w:pPr>
          </w:p>
        </w:tc>
        <w:tc>
          <w:tcPr>
            <w:tcW w:w="888" w:type="pct"/>
            <w:gridSpan w:val="2"/>
            <w:tcBorders>
              <w:left w:val="single" w:sz="4" w:space="0" w:color="auto"/>
            </w:tcBorders>
          </w:tcPr>
          <w:p w:rsidR="002A24AB" w:rsidRPr="00776B5E" w:rsidRDefault="002A24AB" w:rsidP="002A24AB">
            <w:pPr>
              <w:pStyle w:val="Compact"/>
              <w:jc w:val="center"/>
              <w:rPr>
                <w:sz w:val="22"/>
              </w:rPr>
            </w:pPr>
            <w:r w:rsidRPr="00776B5E">
              <w:rPr>
                <w:sz w:val="22"/>
              </w:rPr>
              <w:t>No HCE</w:t>
            </w:r>
          </w:p>
        </w:tc>
        <w:tc>
          <w:tcPr>
            <w:tcW w:w="889" w:type="pct"/>
            <w:gridSpan w:val="2"/>
            <w:tcBorders>
              <w:right w:val="single" w:sz="4" w:space="0" w:color="auto"/>
            </w:tcBorders>
          </w:tcPr>
          <w:p w:rsidR="002A24AB" w:rsidRPr="00776B5E" w:rsidRDefault="002A24AB" w:rsidP="002A24AB">
            <w:pPr>
              <w:pStyle w:val="Compact"/>
              <w:jc w:val="center"/>
              <w:rPr>
                <w:sz w:val="22"/>
              </w:rPr>
            </w:pPr>
            <w:r w:rsidRPr="00776B5E">
              <w:rPr>
                <w:sz w:val="22"/>
              </w:rPr>
              <w:t>HCE</w:t>
            </w:r>
          </w:p>
        </w:tc>
        <w:tc>
          <w:tcPr>
            <w:tcW w:w="888" w:type="pct"/>
            <w:gridSpan w:val="2"/>
            <w:tcBorders>
              <w:left w:val="single" w:sz="4" w:space="0" w:color="auto"/>
            </w:tcBorders>
          </w:tcPr>
          <w:p w:rsidR="002A24AB" w:rsidRPr="00776B5E" w:rsidRDefault="002A24AB" w:rsidP="002A24AB">
            <w:pPr>
              <w:pStyle w:val="Compact"/>
              <w:jc w:val="center"/>
              <w:rPr>
                <w:sz w:val="22"/>
              </w:rPr>
            </w:pPr>
            <w:r w:rsidRPr="00776B5E">
              <w:rPr>
                <w:sz w:val="22"/>
              </w:rPr>
              <w:t>No HCE</w:t>
            </w:r>
          </w:p>
        </w:tc>
        <w:tc>
          <w:tcPr>
            <w:tcW w:w="893" w:type="pct"/>
            <w:gridSpan w:val="2"/>
          </w:tcPr>
          <w:p w:rsidR="002A24AB" w:rsidRPr="00776B5E" w:rsidRDefault="002A24AB" w:rsidP="002A24AB">
            <w:pPr>
              <w:pStyle w:val="Compact"/>
              <w:jc w:val="center"/>
              <w:rPr>
                <w:sz w:val="22"/>
              </w:rPr>
            </w:pPr>
            <w:r w:rsidRPr="00776B5E">
              <w:rPr>
                <w:sz w:val="22"/>
              </w:rPr>
              <w:t>HCE</w:t>
            </w:r>
          </w:p>
        </w:tc>
      </w:tr>
      <w:tr w:rsidR="00776B5E" w:rsidRPr="00776B5E" w:rsidTr="002A24AB">
        <w:tc>
          <w:tcPr>
            <w:tcW w:w="1135" w:type="pct"/>
            <w:tcBorders>
              <w:bottom w:val="single" w:sz="4" w:space="0" w:color="auto"/>
            </w:tcBorders>
          </w:tcPr>
          <w:p w:rsidR="00C65046" w:rsidRPr="00776B5E" w:rsidRDefault="00776B5E">
            <w:pPr>
              <w:pStyle w:val="Compact"/>
              <w:rPr>
                <w:sz w:val="22"/>
              </w:rPr>
            </w:pPr>
            <w:r w:rsidRPr="00776B5E">
              <w:rPr>
                <w:sz w:val="22"/>
              </w:rPr>
              <w:t>PHMRC Cause</w:t>
            </w:r>
          </w:p>
        </w:tc>
        <w:tc>
          <w:tcPr>
            <w:tcW w:w="307" w:type="pct"/>
            <w:tcBorders>
              <w:bottom w:val="single" w:sz="4" w:space="0" w:color="auto"/>
              <w:right w:val="single" w:sz="4" w:space="0" w:color="auto"/>
            </w:tcBorders>
          </w:tcPr>
          <w:p w:rsidR="00C65046" w:rsidRPr="00776B5E" w:rsidRDefault="00776B5E" w:rsidP="002A24AB">
            <w:pPr>
              <w:pStyle w:val="Compact"/>
              <w:jc w:val="center"/>
              <w:rPr>
                <w:sz w:val="22"/>
              </w:rPr>
            </w:pPr>
            <w:r w:rsidRPr="00776B5E">
              <w:rPr>
                <w:sz w:val="22"/>
              </w:rPr>
              <w:t>ICD10</w:t>
            </w:r>
          </w:p>
        </w:tc>
        <w:tc>
          <w:tcPr>
            <w:tcW w:w="375" w:type="pct"/>
            <w:tcBorders>
              <w:left w:val="single" w:sz="4" w:space="0" w:color="auto"/>
              <w:bottom w:val="single" w:sz="4" w:space="0" w:color="auto"/>
            </w:tcBorders>
          </w:tcPr>
          <w:p w:rsidR="00C65046" w:rsidRPr="00776B5E" w:rsidRDefault="00776B5E" w:rsidP="002A24AB">
            <w:pPr>
              <w:pStyle w:val="Compact"/>
              <w:jc w:val="center"/>
              <w:rPr>
                <w:sz w:val="22"/>
              </w:rPr>
            </w:pPr>
            <w:r w:rsidRPr="00776B5E">
              <w:rPr>
                <w:sz w:val="22"/>
              </w:rPr>
              <w:t>Median</w:t>
            </w:r>
          </w:p>
        </w:tc>
        <w:tc>
          <w:tcPr>
            <w:tcW w:w="513" w:type="pct"/>
            <w:tcBorders>
              <w:bottom w:val="single" w:sz="4" w:space="0" w:color="auto"/>
            </w:tcBorders>
          </w:tcPr>
          <w:p w:rsidR="00C65046" w:rsidRPr="00776B5E" w:rsidRDefault="00776B5E" w:rsidP="002A24AB">
            <w:pPr>
              <w:pStyle w:val="Compact"/>
              <w:jc w:val="center"/>
              <w:rPr>
                <w:sz w:val="22"/>
              </w:rPr>
            </w:pPr>
            <w:r w:rsidRPr="00776B5E">
              <w:rPr>
                <w:sz w:val="22"/>
              </w:rPr>
              <w:t>95% UI</w:t>
            </w:r>
          </w:p>
        </w:tc>
        <w:tc>
          <w:tcPr>
            <w:tcW w:w="377" w:type="pct"/>
            <w:tcBorders>
              <w:bottom w:val="single" w:sz="4" w:space="0" w:color="auto"/>
            </w:tcBorders>
          </w:tcPr>
          <w:p w:rsidR="00C65046" w:rsidRPr="00776B5E" w:rsidRDefault="00776B5E" w:rsidP="002A24AB">
            <w:pPr>
              <w:pStyle w:val="Compact"/>
              <w:jc w:val="center"/>
              <w:rPr>
                <w:sz w:val="22"/>
              </w:rPr>
            </w:pPr>
            <w:r w:rsidRPr="00776B5E">
              <w:rPr>
                <w:sz w:val="22"/>
              </w:rPr>
              <w:t>Median</w:t>
            </w:r>
          </w:p>
        </w:tc>
        <w:tc>
          <w:tcPr>
            <w:tcW w:w="512" w:type="pct"/>
            <w:tcBorders>
              <w:bottom w:val="single" w:sz="4" w:space="0" w:color="auto"/>
              <w:right w:val="single" w:sz="4" w:space="0" w:color="auto"/>
            </w:tcBorders>
          </w:tcPr>
          <w:p w:rsidR="00C65046" w:rsidRPr="00776B5E" w:rsidRDefault="00776B5E" w:rsidP="002A24AB">
            <w:pPr>
              <w:pStyle w:val="Compact"/>
              <w:jc w:val="center"/>
              <w:rPr>
                <w:sz w:val="22"/>
              </w:rPr>
            </w:pPr>
            <w:r w:rsidRPr="00776B5E">
              <w:rPr>
                <w:sz w:val="22"/>
              </w:rPr>
              <w:t>95% UI</w:t>
            </w:r>
          </w:p>
        </w:tc>
        <w:tc>
          <w:tcPr>
            <w:tcW w:w="376" w:type="pct"/>
            <w:tcBorders>
              <w:left w:val="single" w:sz="4" w:space="0" w:color="auto"/>
              <w:bottom w:val="single" w:sz="4" w:space="0" w:color="auto"/>
            </w:tcBorders>
          </w:tcPr>
          <w:p w:rsidR="00C65046" w:rsidRPr="00776B5E" w:rsidRDefault="00776B5E" w:rsidP="002A24AB">
            <w:pPr>
              <w:pStyle w:val="Compact"/>
              <w:jc w:val="center"/>
              <w:rPr>
                <w:sz w:val="22"/>
              </w:rPr>
            </w:pPr>
            <w:r w:rsidRPr="00776B5E">
              <w:rPr>
                <w:sz w:val="22"/>
              </w:rPr>
              <w:t>Median</w:t>
            </w:r>
          </w:p>
        </w:tc>
        <w:tc>
          <w:tcPr>
            <w:tcW w:w="512" w:type="pct"/>
            <w:tcBorders>
              <w:bottom w:val="single" w:sz="4" w:space="0" w:color="auto"/>
            </w:tcBorders>
          </w:tcPr>
          <w:p w:rsidR="00C65046" w:rsidRPr="00776B5E" w:rsidRDefault="00776B5E" w:rsidP="002A24AB">
            <w:pPr>
              <w:pStyle w:val="Compact"/>
              <w:jc w:val="center"/>
              <w:rPr>
                <w:sz w:val="22"/>
              </w:rPr>
            </w:pPr>
            <w:r w:rsidRPr="00776B5E">
              <w:rPr>
                <w:sz w:val="22"/>
              </w:rPr>
              <w:t>95% UI</w:t>
            </w:r>
          </w:p>
        </w:tc>
        <w:tc>
          <w:tcPr>
            <w:tcW w:w="376" w:type="pct"/>
            <w:tcBorders>
              <w:bottom w:val="single" w:sz="4" w:space="0" w:color="auto"/>
            </w:tcBorders>
          </w:tcPr>
          <w:p w:rsidR="00C65046" w:rsidRPr="00776B5E" w:rsidRDefault="00776B5E" w:rsidP="002A24AB">
            <w:pPr>
              <w:pStyle w:val="Compact"/>
              <w:jc w:val="center"/>
              <w:rPr>
                <w:sz w:val="22"/>
              </w:rPr>
            </w:pPr>
            <w:r w:rsidRPr="00776B5E">
              <w:rPr>
                <w:sz w:val="22"/>
              </w:rPr>
              <w:t>Median</w:t>
            </w:r>
          </w:p>
        </w:tc>
        <w:tc>
          <w:tcPr>
            <w:tcW w:w="517" w:type="pct"/>
            <w:tcBorders>
              <w:bottom w:val="single" w:sz="4" w:space="0" w:color="auto"/>
            </w:tcBorders>
          </w:tcPr>
          <w:p w:rsidR="00C65046" w:rsidRPr="00776B5E" w:rsidRDefault="00776B5E" w:rsidP="002A24AB">
            <w:pPr>
              <w:pStyle w:val="Compact"/>
              <w:jc w:val="center"/>
              <w:rPr>
                <w:sz w:val="22"/>
              </w:rPr>
            </w:pPr>
            <w:r w:rsidRPr="00776B5E">
              <w:rPr>
                <w:sz w:val="22"/>
              </w:rPr>
              <w:t>95% UI</w:t>
            </w:r>
          </w:p>
        </w:tc>
      </w:tr>
      <w:tr w:rsidR="00776B5E" w:rsidRPr="00776B5E" w:rsidTr="002A24AB">
        <w:tc>
          <w:tcPr>
            <w:tcW w:w="1135" w:type="pct"/>
            <w:tcBorders>
              <w:top w:val="single" w:sz="4" w:space="0" w:color="auto"/>
            </w:tcBorders>
          </w:tcPr>
          <w:p w:rsidR="00C65046" w:rsidRPr="00776B5E" w:rsidRDefault="00776B5E">
            <w:pPr>
              <w:pStyle w:val="Compact"/>
              <w:rPr>
                <w:sz w:val="22"/>
              </w:rPr>
            </w:pPr>
            <w:r w:rsidRPr="00776B5E">
              <w:rPr>
                <w:sz w:val="22"/>
              </w:rPr>
              <w:t>Diarrhea/Dysentery</w:t>
            </w:r>
          </w:p>
        </w:tc>
        <w:tc>
          <w:tcPr>
            <w:tcW w:w="307" w:type="pct"/>
            <w:tcBorders>
              <w:top w:val="single" w:sz="4" w:space="0" w:color="auto"/>
              <w:right w:val="single" w:sz="4" w:space="0" w:color="auto"/>
            </w:tcBorders>
          </w:tcPr>
          <w:p w:rsidR="00C65046" w:rsidRPr="00776B5E" w:rsidRDefault="00776B5E">
            <w:pPr>
              <w:pStyle w:val="Compact"/>
              <w:jc w:val="center"/>
              <w:rPr>
                <w:sz w:val="22"/>
              </w:rPr>
            </w:pPr>
            <w:r w:rsidRPr="00776B5E">
              <w:rPr>
                <w:sz w:val="22"/>
              </w:rPr>
              <w:t>A09</w:t>
            </w:r>
          </w:p>
        </w:tc>
        <w:tc>
          <w:tcPr>
            <w:tcW w:w="375" w:type="pct"/>
            <w:tcBorders>
              <w:top w:val="single" w:sz="4" w:space="0" w:color="auto"/>
              <w:left w:val="single" w:sz="4" w:space="0" w:color="auto"/>
            </w:tcBorders>
          </w:tcPr>
          <w:p w:rsidR="00C65046" w:rsidRPr="00776B5E" w:rsidRDefault="00776B5E">
            <w:pPr>
              <w:pStyle w:val="Compact"/>
              <w:jc w:val="center"/>
              <w:rPr>
                <w:sz w:val="22"/>
              </w:rPr>
            </w:pPr>
            <w:r w:rsidRPr="00776B5E">
              <w:rPr>
                <w:sz w:val="22"/>
              </w:rPr>
              <w:t>16.1</w:t>
            </w:r>
          </w:p>
        </w:tc>
        <w:tc>
          <w:tcPr>
            <w:tcW w:w="513" w:type="pct"/>
            <w:tcBorders>
              <w:top w:val="single" w:sz="4" w:space="0" w:color="auto"/>
            </w:tcBorders>
          </w:tcPr>
          <w:p w:rsidR="00C65046" w:rsidRPr="00776B5E" w:rsidRDefault="00776B5E">
            <w:pPr>
              <w:pStyle w:val="Compact"/>
              <w:jc w:val="center"/>
              <w:rPr>
                <w:sz w:val="22"/>
              </w:rPr>
            </w:pPr>
            <w:r w:rsidRPr="00776B5E">
              <w:rPr>
                <w:sz w:val="22"/>
              </w:rPr>
              <w:t>(15.0, 17.9)</w:t>
            </w:r>
          </w:p>
        </w:tc>
        <w:tc>
          <w:tcPr>
            <w:tcW w:w="377" w:type="pct"/>
            <w:tcBorders>
              <w:top w:val="single" w:sz="4" w:space="0" w:color="auto"/>
            </w:tcBorders>
          </w:tcPr>
          <w:p w:rsidR="00C65046" w:rsidRPr="00776B5E" w:rsidRDefault="00776B5E">
            <w:pPr>
              <w:pStyle w:val="Compact"/>
              <w:jc w:val="center"/>
              <w:rPr>
                <w:sz w:val="22"/>
              </w:rPr>
            </w:pPr>
            <w:r w:rsidRPr="00776B5E">
              <w:rPr>
                <w:sz w:val="22"/>
              </w:rPr>
              <w:t>19.5</w:t>
            </w:r>
          </w:p>
        </w:tc>
        <w:tc>
          <w:tcPr>
            <w:tcW w:w="512" w:type="pct"/>
            <w:tcBorders>
              <w:top w:val="single" w:sz="4" w:space="0" w:color="auto"/>
              <w:right w:val="single" w:sz="4" w:space="0" w:color="auto"/>
            </w:tcBorders>
          </w:tcPr>
          <w:p w:rsidR="00C65046" w:rsidRPr="00776B5E" w:rsidRDefault="00776B5E">
            <w:pPr>
              <w:pStyle w:val="Compact"/>
              <w:jc w:val="center"/>
              <w:rPr>
                <w:sz w:val="22"/>
              </w:rPr>
            </w:pPr>
            <w:r w:rsidRPr="00776B5E">
              <w:rPr>
                <w:sz w:val="22"/>
              </w:rPr>
              <w:t>(18.5, 20.4)</w:t>
            </w:r>
          </w:p>
        </w:tc>
        <w:tc>
          <w:tcPr>
            <w:tcW w:w="376" w:type="pct"/>
            <w:tcBorders>
              <w:top w:val="single" w:sz="4" w:space="0" w:color="auto"/>
              <w:left w:val="single" w:sz="4" w:space="0" w:color="auto"/>
            </w:tcBorders>
          </w:tcPr>
          <w:p w:rsidR="00C65046" w:rsidRPr="00776B5E" w:rsidRDefault="00776B5E">
            <w:pPr>
              <w:pStyle w:val="Compact"/>
              <w:jc w:val="center"/>
              <w:rPr>
                <w:sz w:val="22"/>
              </w:rPr>
            </w:pPr>
            <w:r w:rsidRPr="00776B5E">
              <w:rPr>
                <w:sz w:val="22"/>
              </w:rPr>
              <w:t>36.4</w:t>
            </w:r>
          </w:p>
        </w:tc>
        <w:tc>
          <w:tcPr>
            <w:tcW w:w="512" w:type="pct"/>
            <w:tcBorders>
              <w:top w:val="single" w:sz="4" w:space="0" w:color="auto"/>
            </w:tcBorders>
          </w:tcPr>
          <w:p w:rsidR="00C65046" w:rsidRPr="00776B5E" w:rsidRDefault="00776B5E">
            <w:pPr>
              <w:pStyle w:val="Compact"/>
              <w:jc w:val="center"/>
              <w:rPr>
                <w:sz w:val="22"/>
              </w:rPr>
            </w:pPr>
            <w:r w:rsidRPr="00776B5E">
              <w:rPr>
                <w:sz w:val="22"/>
              </w:rPr>
              <w:t>(35.1, 36.7)</w:t>
            </w:r>
          </w:p>
        </w:tc>
        <w:tc>
          <w:tcPr>
            <w:tcW w:w="376" w:type="pct"/>
            <w:tcBorders>
              <w:top w:val="single" w:sz="4" w:space="0" w:color="auto"/>
            </w:tcBorders>
          </w:tcPr>
          <w:p w:rsidR="00C65046" w:rsidRPr="00776B5E" w:rsidRDefault="00776B5E">
            <w:pPr>
              <w:pStyle w:val="Compact"/>
              <w:jc w:val="center"/>
              <w:rPr>
                <w:sz w:val="22"/>
              </w:rPr>
            </w:pPr>
            <w:r w:rsidRPr="00776B5E">
              <w:rPr>
                <w:sz w:val="22"/>
              </w:rPr>
              <w:t>38.5</w:t>
            </w:r>
          </w:p>
        </w:tc>
        <w:tc>
          <w:tcPr>
            <w:tcW w:w="517" w:type="pct"/>
            <w:tcBorders>
              <w:top w:val="single" w:sz="4" w:space="0" w:color="auto"/>
            </w:tcBorders>
          </w:tcPr>
          <w:p w:rsidR="00C65046" w:rsidRPr="00776B5E" w:rsidRDefault="00776B5E">
            <w:pPr>
              <w:pStyle w:val="Compact"/>
              <w:jc w:val="center"/>
              <w:rPr>
                <w:sz w:val="22"/>
              </w:rPr>
            </w:pPr>
            <w:r w:rsidRPr="00776B5E">
              <w:rPr>
                <w:sz w:val="22"/>
              </w:rPr>
              <w:t>(37.8, 39.3)</w:t>
            </w:r>
          </w:p>
        </w:tc>
      </w:tr>
      <w:tr w:rsidR="00776B5E" w:rsidRPr="00776B5E" w:rsidTr="002A24AB">
        <w:tc>
          <w:tcPr>
            <w:tcW w:w="1135" w:type="pct"/>
          </w:tcPr>
          <w:p w:rsidR="00C65046" w:rsidRPr="00776B5E" w:rsidRDefault="00776B5E">
            <w:pPr>
              <w:pStyle w:val="Compact"/>
              <w:rPr>
                <w:sz w:val="22"/>
              </w:rPr>
            </w:pPr>
            <w:r w:rsidRPr="00776B5E">
              <w:rPr>
                <w:sz w:val="22"/>
              </w:rPr>
              <w:t>TB</w:t>
            </w:r>
          </w:p>
        </w:tc>
        <w:tc>
          <w:tcPr>
            <w:tcW w:w="307" w:type="pct"/>
            <w:tcBorders>
              <w:right w:val="single" w:sz="4" w:space="0" w:color="auto"/>
            </w:tcBorders>
          </w:tcPr>
          <w:p w:rsidR="00C65046" w:rsidRPr="00776B5E" w:rsidRDefault="00776B5E">
            <w:pPr>
              <w:pStyle w:val="Compact"/>
              <w:jc w:val="center"/>
              <w:rPr>
                <w:sz w:val="22"/>
              </w:rPr>
            </w:pPr>
            <w:r w:rsidRPr="00776B5E">
              <w:rPr>
                <w:sz w:val="22"/>
              </w:rPr>
              <w:t>A16</w:t>
            </w:r>
          </w:p>
        </w:tc>
        <w:tc>
          <w:tcPr>
            <w:tcW w:w="375" w:type="pct"/>
            <w:tcBorders>
              <w:left w:val="single" w:sz="4" w:space="0" w:color="auto"/>
            </w:tcBorders>
          </w:tcPr>
          <w:p w:rsidR="00C65046" w:rsidRPr="00776B5E" w:rsidRDefault="00776B5E">
            <w:pPr>
              <w:pStyle w:val="Compact"/>
              <w:jc w:val="center"/>
              <w:rPr>
                <w:sz w:val="22"/>
              </w:rPr>
            </w:pPr>
            <w:r w:rsidRPr="00776B5E">
              <w:rPr>
                <w:sz w:val="22"/>
              </w:rPr>
              <w:t>30</w:t>
            </w:r>
          </w:p>
        </w:tc>
        <w:tc>
          <w:tcPr>
            <w:tcW w:w="513" w:type="pct"/>
          </w:tcPr>
          <w:p w:rsidR="00C65046" w:rsidRPr="00776B5E" w:rsidRDefault="00776B5E">
            <w:pPr>
              <w:pStyle w:val="Compact"/>
              <w:jc w:val="center"/>
              <w:rPr>
                <w:sz w:val="22"/>
              </w:rPr>
            </w:pPr>
            <w:r w:rsidRPr="00776B5E">
              <w:rPr>
                <w:sz w:val="22"/>
              </w:rPr>
              <w:t>(28.7, 31.3)</w:t>
            </w:r>
          </w:p>
        </w:tc>
        <w:tc>
          <w:tcPr>
            <w:tcW w:w="377" w:type="pct"/>
          </w:tcPr>
          <w:p w:rsidR="00C65046" w:rsidRPr="00776B5E" w:rsidRDefault="00776B5E">
            <w:pPr>
              <w:pStyle w:val="Compact"/>
              <w:jc w:val="center"/>
              <w:rPr>
                <w:sz w:val="22"/>
              </w:rPr>
            </w:pPr>
            <w:r w:rsidRPr="00776B5E">
              <w:rPr>
                <w:sz w:val="22"/>
              </w:rPr>
              <w:t>40.5</w:t>
            </w:r>
          </w:p>
        </w:tc>
        <w:tc>
          <w:tcPr>
            <w:tcW w:w="512" w:type="pct"/>
            <w:tcBorders>
              <w:right w:val="single" w:sz="4" w:space="0" w:color="auto"/>
            </w:tcBorders>
          </w:tcPr>
          <w:p w:rsidR="00C65046" w:rsidRPr="00776B5E" w:rsidRDefault="00776B5E">
            <w:pPr>
              <w:pStyle w:val="Compact"/>
              <w:jc w:val="center"/>
              <w:rPr>
                <w:sz w:val="22"/>
              </w:rPr>
            </w:pPr>
            <w:r w:rsidRPr="00776B5E">
              <w:rPr>
                <w:sz w:val="22"/>
              </w:rPr>
              <w:t>(39.1, 42.0)</w:t>
            </w:r>
          </w:p>
        </w:tc>
        <w:tc>
          <w:tcPr>
            <w:tcW w:w="376" w:type="pct"/>
            <w:tcBorders>
              <w:left w:val="single" w:sz="4" w:space="0" w:color="auto"/>
            </w:tcBorders>
          </w:tcPr>
          <w:p w:rsidR="00C65046" w:rsidRPr="00776B5E" w:rsidRDefault="00776B5E">
            <w:pPr>
              <w:pStyle w:val="Compact"/>
              <w:jc w:val="center"/>
              <w:rPr>
                <w:sz w:val="22"/>
              </w:rPr>
            </w:pPr>
            <w:r w:rsidRPr="00776B5E">
              <w:rPr>
                <w:sz w:val="22"/>
              </w:rPr>
              <w:t>42.2</w:t>
            </w:r>
          </w:p>
        </w:tc>
        <w:tc>
          <w:tcPr>
            <w:tcW w:w="512" w:type="pct"/>
          </w:tcPr>
          <w:p w:rsidR="00C65046" w:rsidRPr="00776B5E" w:rsidRDefault="00776B5E">
            <w:pPr>
              <w:pStyle w:val="Compact"/>
              <w:jc w:val="center"/>
              <w:rPr>
                <w:sz w:val="22"/>
              </w:rPr>
            </w:pPr>
            <w:r w:rsidRPr="00776B5E">
              <w:rPr>
                <w:sz w:val="22"/>
              </w:rPr>
              <w:t>(41.8, 43.1)</w:t>
            </w:r>
          </w:p>
        </w:tc>
        <w:tc>
          <w:tcPr>
            <w:tcW w:w="376" w:type="pct"/>
          </w:tcPr>
          <w:p w:rsidR="00C65046" w:rsidRPr="00776B5E" w:rsidRDefault="00776B5E">
            <w:pPr>
              <w:pStyle w:val="Compact"/>
              <w:jc w:val="center"/>
              <w:rPr>
                <w:sz w:val="22"/>
              </w:rPr>
            </w:pPr>
            <w:r w:rsidRPr="00776B5E">
              <w:rPr>
                <w:sz w:val="22"/>
              </w:rPr>
              <w:t>43.5</w:t>
            </w:r>
          </w:p>
        </w:tc>
        <w:tc>
          <w:tcPr>
            <w:tcW w:w="517" w:type="pct"/>
          </w:tcPr>
          <w:p w:rsidR="00C65046" w:rsidRPr="00776B5E" w:rsidRDefault="00776B5E">
            <w:pPr>
              <w:pStyle w:val="Compact"/>
              <w:jc w:val="center"/>
              <w:rPr>
                <w:sz w:val="22"/>
              </w:rPr>
            </w:pPr>
            <w:r w:rsidRPr="00776B5E">
              <w:rPr>
                <w:sz w:val="22"/>
              </w:rPr>
              <w:t>(43.1, 44.3)</w:t>
            </w:r>
          </w:p>
        </w:tc>
      </w:tr>
      <w:tr w:rsidR="00776B5E" w:rsidRPr="00776B5E" w:rsidTr="002A24AB">
        <w:tc>
          <w:tcPr>
            <w:tcW w:w="1135" w:type="pct"/>
          </w:tcPr>
          <w:p w:rsidR="00C65046" w:rsidRPr="00776B5E" w:rsidRDefault="00776B5E">
            <w:pPr>
              <w:pStyle w:val="Compact"/>
              <w:rPr>
                <w:sz w:val="22"/>
              </w:rPr>
            </w:pPr>
            <w:r w:rsidRPr="00776B5E">
              <w:rPr>
                <w:sz w:val="22"/>
              </w:rPr>
              <w:t>AIDS</w:t>
            </w:r>
          </w:p>
        </w:tc>
        <w:tc>
          <w:tcPr>
            <w:tcW w:w="307" w:type="pct"/>
            <w:tcBorders>
              <w:right w:val="single" w:sz="4" w:space="0" w:color="auto"/>
            </w:tcBorders>
          </w:tcPr>
          <w:p w:rsidR="00C65046" w:rsidRPr="00776B5E" w:rsidRDefault="00776B5E">
            <w:pPr>
              <w:pStyle w:val="Compact"/>
              <w:jc w:val="center"/>
              <w:rPr>
                <w:sz w:val="22"/>
              </w:rPr>
            </w:pPr>
            <w:r w:rsidRPr="00776B5E">
              <w:rPr>
                <w:sz w:val="22"/>
              </w:rPr>
              <w:t>B24</w:t>
            </w:r>
          </w:p>
        </w:tc>
        <w:tc>
          <w:tcPr>
            <w:tcW w:w="375" w:type="pct"/>
            <w:tcBorders>
              <w:left w:val="single" w:sz="4" w:space="0" w:color="auto"/>
            </w:tcBorders>
          </w:tcPr>
          <w:p w:rsidR="00C65046" w:rsidRPr="00776B5E" w:rsidRDefault="00776B5E">
            <w:pPr>
              <w:pStyle w:val="Compact"/>
              <w:jc w:val="center"/>
              <w:rPr>
                <w:sz w:val="22"/>
              </w:rPr>
            </w:pPr>
            <w:r w:rsidRPr="00776B5E">
              <w:rPr>
                <w:sz w:val="22"/>
              </w:rPr>
              <w:t>9.2</w:t>
            </w:r>
          </w:p>
        </w:tc>
        <w:tc>
          <w:tcPr>
            <w:tcW w:w="513" w:type="pct"/>
          </w:tcPr>
          <w:p w:rsidR="00C65046" w:rsidRPr="00776B5E" w:rsidRDefault="00776B5E">
            <w:pPr>
              <w:pStyle w:val="Compact"/>
              <w:jc w:val="center"/>
              <w:rPr>
                <w:sz w:val="22"/>
              </w:rPr>
            </w:pPr>
            <w:r w:rsidRPr="00776B5E">
              <w:rPr>
                <w:sz w:val="22"/>
              </w:rPr>
              <w:t>(8.3, 10.0)</w:t>
            </w:r>
          </w:p>
        </w:tc>
        <w:tc>
          <w:tcPr>
            <w:tcW w:w="377" w:type="pct"/>
          </w:tcPr>
          <w:p w:rsidR="00C65046" w:rsidRPr="00776B5E" w:rsidRDefault="00776B5E">
            <w:pPr>
              <w:pStyle w:val="Compact"/>
              <w:jc w:val="center"/>
              <w:rPr>
                <w:sz w:val="22"/>
              </w:rPr>
            </w:pPr>
            <w:r w:rsidRPr="00776B5E">
              <w:rPr>
                <w:sz w:val="22"/>
              </w:rPr>
              <w:t>27.1</w:t>
            </w:r>
          </w:p>
        </w:tc>
        <w:tc>
          <w:tcPr>
            <w:tcW w:w="512" w:type="pct"/>
            <w:tcBorders>
              <w:right w:val="single" w:sz="4" w:space="0" w:color="auto"/>
            </w:tcBorders>
          </w:tcPr>
          <w:p w:rsidR="00C65046" w:rsidRPr="00776B5E" w:rsidRDefault="00776B5E">
            <w:pPr>
              <w:pStyle w:val="Compact"/>
              <w:jc w:val="center"/>
              <w:rPr>
                <w:sz w:val="22"/>
              </w:rPr>
            </w:pPr>
            <w:r w:rsidRPr="00776B5E">
              <w:rPr>
                <w:sz w:val="22"/>
              </w:rPr>
              <w:t>(26.3, 28.5)</w:t>
            </w:r>
          </w:p>
        </w:tc>
        <w:tc>
          <w:tcPr>
            <w:tcW w:w="376" w:type="pct"/>
            <w:tcBorders>
              <w:left w:val="single" w:sz="4" w:space="0" w:color="auto"/>
            </w:tcBorders>
          </w:tcPr>
          <w:p w:rsidR="00C65046" w:rsidRPr="00776B5E" w:rsidRDefault="00776B5E">
            <w:pPr>
              <w:pStyle w:val="Compact"/>
              <w:jc w:val="center"/>
              <w:rPr>
                <w:sz w:val="22"/>
              </w:rPr>
            </w:pPr>
            <w:r w:rsidRPr="00776B5E">
              <w:rPr>
                <w:sz w:val="22"/>
              </w:rPr>
              <w:t>44.3</w:t>
            </w:r>
          </w:p>
        </w:tc>
        <w:tc>
          <w:tcPr>
            <w:tcW w:w="512" w:type="pct"/>
          </w:tcPr>
          <w:p w:rsidR="00C65046" w:rsidRPr="00776B5E" w:rsidRDefault="00776B5E">
            <w:pPr>
              <w:pStyle w:val="Compact"/>
              <w:jc w:val="center"/>
              <w:rPr>
                <w:sz w:val="22"/>
              </w:rPr>
            </w:pPr>
            <w:r w:rsidRPr="00776B5E">
              <w:rPr>
                <w:sz w:val="22"/>
              </w:rPr>
              <w:t>(43.7, 45.1)</w:t>
            </w:r>
          </w:p>
        </w:tc>
        <w:tc>
          <w:tcPr>
            <w:tcW w:w="376" w:type="pct"/>
          </w:tcPr>
          <w:p w:rsidR="00C65046" w:rsidRPr="00776B5E" w:rsidRDefault="00776B5E">
            <w:pPr>
              <w:pStyle w:val="Compact"/>
              <w:jc w:val="center"/>
              <w:rPr>
                <w:sz w:val="22"/>
              </w:rPr>
            </w:pPr>
            <w:r w:rsidRPr="00776B5E">
              <w:rPr>
                <w:sz w:val="22"/>
              </w:rPr>
              <w:t>51</w:t>
            </w:r>
          </w:p>
        </w:tc>
        <w:tc>
          <w:tcPr>
            <w:tcW w:w="517" w:type="pct"/>
          </w:tcPr>
          <w:p w:rsidR="00C65046" w:rsidRPr="00776B5E" w:rsidRDefault="00776B5E">
            <w:pPr>
              <w:pStyle w:val="Compact"/>
              <w:jc w:val="center"/>
              <w:rPr>
                <w:sz w:val="22"/>
              </w:rPr>
            </w:pPr>
            <w:r w:rsidRPr="00776B5E">
              <w:rPr>
                <w:sz w:val="22"/>
              </w:rPr>
              <w:t>(50.5, 51.8)</w:t>
            </w:r>
          </w:p>
        </w:tc>
      </w:tr>
      <w:tr w:rsidR="00776B5E" w:rsidRPr="00776B5E" w:rsidTr="002A24AB">
        <w:tc>
          <w:tcPr>
            <w:tcW w:w="1135" w:type="pct"/>
          </w:tcPr>
          <w:p w:rsidR="00C65046" w:rsidRPr="00776B5E" w:rsidRDefault="00776B5E">
            <w:pPr>
              <w:pStyle w:val="Compact"/>
              <w:rPr>
                <w:sz w:val="22"/>
              </w:rPr>
            </w:pPr>
            <w:r w:rsidRPr="00776B5E">
              <w:rPr>
                <w:sz w:val="22"/>
              </w:rPr>
              <w:t>Malaria</w:t>
            </w:r>
          </w:p>
        </w:tc>
        <w:tc>
          <w:tcPr>
            <w:tcW w:w="307" w:type="pct"/>
            <w:tcBorders>
              <w:right w:val="single" w:sz="4" w:space="0" w:color="auto"/>
            </w:tcBorders>
          </w:tcPr>
          <w:p w:rsidR="00C65046" w:rsidRPr="00776B5E" w:rsidRDefault="00776B5E">
            <w:pPr>
              <w:pStyle w:val="Compact"/>
              <w:jc w:val="center"/>
              <w:rPr>
                <w:sz w:val="22"/>
              </w:rPr>
            </w:pPr>
            <w:r w:rsidRPr="00776B5E">
              <w:rPr>
                <w:sz w:val="22"/>
              </w:rPr>
              <w:t>B54</w:t>
            </w:r>
          </w:p>
        </w:tc>
        <w:tc>
          <w:tcPr>
            <w:tcW w:w="375" w:type="pct"/>
            <w:tcBorders>
              <w:left w:val="single" w:sz="4" w:space="0" w:color="auto"/>
            </w:tcBorders>
          </w:tcPr>
          <w:p w:rsidR="00C65046" w:rsidRPr="00776B5E" w:rsidRDefault="00776B5E">
            <w:pPr>
              <w:pStyle w:val="Compact"/>
              <w:jc w:val="center"/>
              <w:rPr>
                <w:sz w:val="22"/>
              </w:rPr>
            </w:pPr>
            <w:r w:rsidRPr="00776B5E">
              <w:rPr>
                <w:sz w:val="22"/>
              </w:rPr>
              <w:t>38.1</w:t>
            </w:r>
          </w:p>
        </w:tc>
        <w:tc>
          <w:tcPr>
            <w:tcW w:w="513" w:type="pct"/>
          </w:tcPr>
          <w:p w:rsidR="00C65046" w:rsidRPr="00776B5E" w:rsidRDefault="00776B5E">
            <w:pPr>
              <w:pStyle w:val="Compact"/>
              <w:jc w:val="center"/>
              <w:rPr>
                <w:sz w:val="22"/>
              </w:rPr>
            </w:pPr>
            <w:r w:rsidRPr="00776B5E">
              <w:rPr>
                <w:sz w:val="22"/>
              </w:rPr>
              <w:t>(35.8, 39.1)</w:t>
            </w:r>
          </w:p>
        </w:tc>
        <w:tc>
          <w:tcPr>
            <w:tcW w:w="377" w:type="pct"/>
          </w:tcPr>
          <w:p w:rsidR="00C65046" w:rsidRPr="00776B5E" w:rsidRDefault="00776B5E">
            <w:pPr>
              <w:pStyle w:val="Compact"/>
              <w:jc w:val="center"/>
              <w:rPr>
                <w:sz w:val="22"/>
              </w:rPr>
            </w:pPr>
            <w:r w:rsidRPr="00776B5E">
              <w:rPr>
                <w:sz w:val="22"/>
              </w:rPr>
              <w:t>36.1</w:t>
            </w:r>
          </w:p>
        </w:tc>
        <w:tc>
          <w:tcPr>
            <w:tcW w:w="512" w:type="pct"/>
            <w:tcBorders>
              <w:right w:val="single" w:sz="4" w:space="0" w:color="auto"/>
            </w:tcBorders>
          </w:tcPr>
          <w:p w:rsidR="00C65046" w:rsidRPr="00776B5E" w:rsidRDefault="00776B5E">
            <w:pPr>
              <w:pStyle w:val="Compact"/>
              <w:jc w:val="center"/>
              <w:rPr>
                <w:sz w:val="22"/>
              </w:rPr>
            </w:pPr>
            <w:r w:rsidRPr="00776B5E">
              <w:rPr>
                <w:sz w:val="22"/>
              </w:rPr>
              <w:t>(34.3, 37.7)</w:t>
            </w:r>
          </w:p>
        </w:tc>
        <w:tc>
          <w:tcPr>
            <w:tcW w:w="376" w:type="pct"/>
            <w:tcBorders>
              <w:left w:val="single" w:sz="4" w:space="0" w:color="auto"/>
            </w:tcBorders>
          </w:tcPr>
          <w:p w:rsidR="00C65046" w:rsidRPr="00776B5E" w:rsidRDefault="00776B5E">
            <w:pPr>
              <w:pStyle w:val="Compact"/>
              <w:jc w:val="center"/>
              <w:rPr>
                <w:sz w:val="22"/>
              </w:rPr>
            </w:pPr>
            <w:r w:rsidRPr="00776B5E">
              <w:rPr>
                <w:sz w:val="22"/>
              </w:rPr>
              <w:t>42.3</w:t>
            </w:r>
          </w:p>
        </w:tc>
        <w:tc>
          <w:tcPr>
            <w:tcW w:w="512" w:type="pct"/>
          </w:tcPr>
          <w:p w:rsidR="00C65046" w:rsidRPr="00776B5E" w:rsidRDefault="00776B5E">
            <w:pPr>
              <w:pStyle w:val="Compact"/>
              <w:jc w:val="center"/>
              <w:rPr>
                <w:sz w:val="22"/>
              </w:rPr>
            </w:pPr>
            <w:r w:rsidRPr="00776B5E">
              <w:rPr>
                <w:sz w:val="22"/>
              </w:rPr>
              <w:t>(42.3, 43.8)</w:t>
            </w:r>
          </w:p>
        </w:tc>
        <w:tc>
          <w:tcPr>
            <w:tcW w:w="376" w:type="pct"/>
          </w:tcPr>
          <w:p w:rsidR="00C65046" w:rsidRPr="00776B5E" w:rsidRDefault="00776B5E">
            <w:pPr>
              <w:pStyle w:val="Compact"/>
              <w:jc w:val="center"/>
              <w:rPr>
                <w:sz w:val="22"/>
              </w:rPr>
            </w:pPr>
            <w:r w:rsidRPr="00776B5E">
              <w:rPr>
                <w:sz w:val="22"/>
              </w:rPr>
              <w:t>57.9</w:t>
            </w:r>
          </w:p>
        </w:tc>
        <w:tc>
          <w:tcPr>
            <w:tcW w:w="517" w:type="pct"/>
          </w:tcPr>
          <w:p w:rsidR="00C65046" w:rsidRPr="00776B5E" w:rsidRDefault="00776B5E">
            <w:pPr>
              <w:pStyle w:val="Compact"/>
              <w:jc w:val="center"/>
              <w:rPr>
                <w:sz w:val="22"/>
              </w:rPr>
            </w:pPr>
            <w:r w:rsidRPr="00776B5E">
              <w:rPr>
                <w:sz w:val="22"/>
              </w:rPr>
              <w:t>(55.2, 58.8)</w:t>
            </w:r>
          </w:p>
        </w:tc>
      </w:tr>
      <w:tr w:rsidR="00776B5E" w:rsidRPr="00776B5E" w:rsidTr="002A24AB">
        <w:tc>
          <w:tcPr>
            <w:tcW w:w="1135" w:type="pct"/>
          </w:tcPr>
          <w:p w:rsidR="00C65046" w:rsidRPr="00776B5E" w:rsidRDefault="00776B5E">
            <w:pPr>
              <w:pStyle w:val="Compact"/>
              <w:rPr>
                <w:sz w:val="22"/>
              </w:rPr>
            </w:pPr>
            <w:r w:rsidRPr="00776B5E">
              <w:rPr>
                <w:sz w:val="22"/>
              </w:rPr>
              <w:t>Other Infectious Diseases</w:t>
            </w:r>
          </w:p>
        </w:tc>
        <w:tc>
          <w:tcPr>
            <w:tcW w:w="307" w:type="pct"/>
            <w:tcBorders>
              <w:right w:val="single" w:sz="4" w:space="0" w:color="auto"/>
            </w:tcBorders>
          </w:tcPr>
          <w:p w:rsidR="00C65046" w:rsidRPr="00776B5E" w:rsidRDefault="00776B5E">
            <w:pPr>
              <w:pStyle w:val="Compact"/>
              <w:jc w:val="center"/>
              <w:rPr>
                <w:sz w:val="22"/>
              </w:rPr>
            </w:pPr>
            <w:r w:rsidRPr="00776B5E">
              <w:rPr>
                <w:sz w:val="22"/>
              </w:rPr>
              <w:t>B99</w:t>
            </w:r>
          </w:p>
        </w:tc>
        <w:tc>
          <w:tcPr>
            <w:tcW w:w="375" w:type="pct"/>
            <w:tcBorders>
              <w:left w:val="single" w:sz="4" w:space="0" w:color="auto"/>
            </w:tcBorders>
          </w:tcPr>
          <w:p w:rsidR="00C65046" w:rsidRPr="00776B5E" w:rsidRDefault="00776B5E">
            <w:pPr>
              <w:pStyle w:val="Compact"/>
              <w:jc w:val="center"/>
              <w:rPr>
                <w:sz w:val="22"/>
              </w:rPr>
            </w:pPr>
            <w:r w:rsidRPr="00776B5E">
              <w:rPr>
                <w:sz w:val="22"/>
              </w:rPr>
              <w:t>4.8</w:t>
            </w:r>
          </w:p>
        </w:tc>
        <w:tc>
          <w:tcPr>
            <w:tcW w:w="513" w:type="pct"/>
          </w:tcPr>
          <w:p w:rsidR="00C65046" w:rsidRPr="00776B5E" w:rsidRDefault="00776B5E">
            <w:pPr>
              <w:pStyle w:val="Compact"/>
              <w:jc w:val="center"/>
              <w:rPr>
                <w:sz w:val="22"/>
              </w:rPr>
            </w:pPr>
            <w:r w:rsidRPr="00776B5E">
              <w:rPr>
                <w:sz w:val="22"/>
              </w:rPr>
              <w:t>(3.9, 5.6)</w:t>
            </w:r>
          </w:p>
        </w:tc>
        <w:tc>
          <w:tcPr>
            <w:tcW w:w="377" w:type="pct"/>
          </w:tcPr>
          <w:p w:rsidR="00C65046" w:rsidRPr="00776B5E" w:rsidRDefault="00776B5E">
            <w:pPr>
              <w:pStyle w:val="Compact"/>
              <w:jc w:val="center"/>
              <w:rPr>
                <w:sz w:val="22"/>
              </w:rPr>
            </w:pPr>
            <w:r w:rsidRPr="00776B5E">
              <w:rPr>
                <w:sz w:val="22"/>
              </w:rPr>
              <w:t>9.3</w:t>
            </w:r>
          </w:p>
        </w:tc>
        <w:tc>
          <w:tcPr>
            <w:tcW w:w="512" w:type="pct"/>
            <w:tcBorders>
              <w:right w:val="single" w:sz="4" w:space="0" w:color="auto"/>
            </w:tcBorders>
          </w:tcPr>
          <w:p w:rsidR="00C65046" w:rsidRPr="00776B5E" w:rsidRDefault="00776B5E">
            <w:pPr>
              <w:pStyle w:val="Compact"/>
              <w:jc w:val="center"/>
              <w:rPr>
                <w:sz w:val="22"/>
              </w:rPr>
            </w:pPr>
            <w:r w:rsidRPr="00776B5E">
              <w:rPr>
                <w:sz w:val="22"/>
              </w:rPr>
              <w:t>(8.3, 9.9)</w:t>
            </w:r>
          </w:p>
        </w:tc>
        <w:tc>
          <w:tcPr>
            <w:tcW w:w="376" w:type="pct"/>
            <w:tcBorders>
              <w:left w:val="single" w:sz="4" w:space="0" w:color="auto"/>
            </w:tcBorders>
          </w:tcPr>
          <w:p w:rsidR="00C65046" w:rsidRPr="00776B5E" w:rsidRDefault="00776B5E">
            <w:pPr>
              <w:pStyle w:val="Compact"/>
              <w:jc w:val="center"/>
              <w:rPr>
                <w:sz w:val="22"/>
              </w:rPr>
            </w:pPr>
            <w:r w:rsidRPr="00776B5E">
              <w:rPr>
                <w:sz w:val="22"/>
              </w:rPr>
              <w:t>6.3</w:t>
            </w:r>
          </w:p>
        </w:tc>
        <w:tc>
          <w:tcPr>
            <w:tcW w:w="512" w:type="pct"/>
          </w:tcPr>
          <w:p w:rsidR="00C65046" w:rsidRPr="00776B5E" w:rsidRDefault="00776B5E">
            <w:pPr>
              <w:pStyle w:val="Compact"/>
              <w:jc w:val="center"/>
              <w:rPr>
                <w:sz w:val="22"/>
              </w:rPr>
            </w:pPr>
            <w:r w:rsidRPr="00776B5E">
              <w:rPr>
                <w:sz w:val="22"/>
              </w:rPr>
              <w:t>(6.3, 6.7)</w:t>
            </w:r>
          </w:p>
        </w:tc>
        <w:tc>
          <w:tcPr>
            <w:tcW w:w="376" w:type="pct"/>
          </w:tcPr>
          <w:p w:rsidR="00C65046" w:rsidRPr="00776B5E" w:rsidRDefault="00776B5E">
            <w:pPr>
              <w:pStyle w:val="Compact"/>
              <w:jc w:val="center"/>
              <w:rPr>
                <w:sz w:val="22"/>
              </w:rPr>
            </w:pPr>
            <w:r w:rsidRPr="00776B5E">
              <w:rPr>
                <w:sz w:val="22"/>
              </w:rPr>
              <w:t>15.9</w:t>
            </w:r>
          </w:p>
        </w:tc>
        <w:tc>
          <w:tcPr>
            <w:tcW w:w="517" w:type="pct"/>
          </w:tcPr>
          <w:p w:rsidR="00C65046" w:rsidRPr="00776B5E" w:rsidRDefault="00776B5E">
            <w:pPr>
              <w:pStyle w:val="Compact"/>
              <w:jc w:val="center"/>
              <w:rPr>
                <w:sz w:val="22"/>
              </w:rPr>
            </w:pPr>
            <w:r w:rsidRPr="00776B5E">
              <w:rPr>
                <w:sz w:val="22"/>
              </w:rPr>
              <w:t>(15.5, 16.6)</w:t>
            </w:r>
          </w:p>
        </w:tc>
      </w:tr>
      <w:tr w:rsidR="00776B5E" w:rsidRPr="00776B5E" w:rsidTr="002A24AB">
        <w:tc>
          <w:tcPr>
            <w:tcW w:w="1135" w:type="pct"/>
          </w:tcPr>
          <w:p w:rsidR="00C65046" w:rsidRPr="00776B5E" w:rsidRDefault="00776B5E">
            <w:pPr>
              <w:pStyle w:val="Compact"/>
              <w:rPr>
                <w:sz w:val="22"/>
              </w:rPr>
            </w:pPr>
            <w:r w:rsidRPr="00776B5E">
              <w:rPr>
                <w:sz w:val="22"/>
              </w:rPr>
              <w:t>Esophageal Cancer</w:t>
            </w:r>
          </w:p>
        </w:tc>
        <w:tc>
          <w:tcPr>
            <w:tcW w:w="307" w:type="pct"/>
            <w:tcBorders>
              <w:right w:val="single" w:sz="4" w:space="0" w:color="auto"/>
            </w:tcBorders>
          </w:tcPr>
          <w:p w:rsidR="00C65046" w:rsidRPr="00776B5E" w:rsidRDefault="00776B5E">
            <w:pPr>
              <w:pStyle w:val="Compact"/>
              <w:jc w:val="center"/>
              <w:rPr>
                <w:sz w:val="22"/>
              </w:rPr>
            </w:pPr>
            <w:r w:rsidRPr="00776B5E">
              <w:rPr>
                <w:sz w:val="22"/>
              </w:rPr>
              <w:t>C15</w:t>
            </w:r>
          </w:p>
        </w:tc>
        <w:tc>
          <w:tcPr>
            <w:tcW w:w="375" w:type="pct"/>
            <w:tcBorders>
              <w:left w:val="single" w:sz="4" w:space="0" w:color="auto"/>
            </w:tcBorders>
          </w:tcPr>
          <w:p w:rsidR="00C65046" w:rsidRPr="00776B5E" w:rsidRDefault="00776B5E">
            <w:pPr>
              <w:pStyle w:val="Compact"/>
              <w:jc w:val="center"/>
              <w:rPr>
                <w:sz w:val="22"/>
              </w:rPr>
            </w:pPr>
            <w:r w:rsidRPr="00776B5E">
              <w:rPr>
                <w:sz w:val="22"/>
              </w:rPr>
              <w:t>60.3</w:t>
            </w:r>
          </w:p>
        </w:tc>
        <w:tc>
          <w:tcPr>
            <w:tcW w:w="513" w:type="pct"/>
          </w:tcPr>
          <w:p w:rsidR="00C65046" w:rsidRPr="00776B5E" w:rsidRDefault="00776B5E">
            <w:pPr>
              <w:pStyle w:val="Compact"/>
              <w:jc w:val="center"/>
              <w:rPr>
                <w:sz w:val="22"/>
              </w:rPr>
            </w:pPr>
            <w:r w:rsidRPr="00776B5E">
              <w:rPr>
                <w:sz w:val="22"/>
              </w:rPr>
              <w:t>(58.5, 62.1)</w:t>
            </w:r>
          </w:p>
        </w:tc>
        <w:tc>
          <w:tcPr>
            <w:tcW w:w="377" w:type="pct"/>
          </w:tcPr>
          <w:p w:rsidR="00C65046" w:rsidRPr="00776B5E" w:rsidRDefault="00776B5E">
            <w:pPr>
              <w:pStyle w:val="Compact"/>
              <w:jc w:val="center"/>
              <w:rPr>
                <w:sz w:val="22"/>
              </w:rPr>
            </w:pPr>
            <w:r w:rsidRPr="00776B5E">
              <w:rPr>
                <w:sz w:val="22"/>
              </w:rPr>
              <w:t>63.9</w:t>
            </w:r>
          </w:p>
        </w:tc>
        <w:tc>
          <w:tcPr>
            <w:tcW w:w="512" w:type="pct"/>
            <w:tcBorders>
              <w:right w:val="single" w:sz="4" w:space="0" w:color="auto"/>
            </w:tcBorders>
          </w:tcPr>
          <w:p w:rsidR="00C65046" w:rsidRPr="00776B5E" w:rsidRDefault="00776B5E">
            <w:pPr>
              <w:pStyle w:val="Compact"/>
              <w:jc w:val="center"/>
              <w:rPr>
                <w:sz w:val="22"/>
              </w:rPr>
            </w:pPr>
            <w:r w:rsidRPr="00776B5E">
              <w:rPr>
                <w:sz w:val="22"/>
              </w:rPr>
              <w:t>(62.2, 65.7)</w:t>
            </w:r>
          </w:p>
        </w:tc>
        <w:tc>
          <w:tcPr>
            <w:tcW w:w="376" w:type="pct"/>
            <w:tcBorders>
              <w:left w:val="single" w:sz="4" w:space="0" w:color="auto"/>
            </w:tcBorders>
          </w:tcPr>
          <w:p w:rsidR="00C65046" w:rsidRPr="00776B5E" w:rsidRDefault="00776B5E">
            <w:pPr>
              <w:pStyle w:val="Compact"/>
              <w:jc w:val="center"/>
              <w:rPr>
                <w:sz w:val="22"/>
              </w:rPr>
            </w:pPr>
            <w:r w:rsidRPr="00776B5E">
              <w:rPr>
                <w:sz w:val="22"/>
              </w:rPr>
              <w:t>69.1</w:t>
            </w:r>
          </w:p>
        </w:tc>
        <w:tc>
          <w:tcPr>
            <w:tcW w:w="512" w:type="pct"/>
          </w:tcPr>
          <w:p w:rsidR="00C65046" w:rsidRPr="00776B5E" w:rsidRDefault="00776B5E">
            <w:pPr>
              <w:pStyle w:val="Compact"/>
              <w:jc w:val="center"/>
              <w:rPr>
                <w:sz w:val="22"/>
              </w:rPr>
            </w:pPr>
            <w:r w:rsidRPr="00776B5E">
              <w:rPr>
                <w:sz w:val="22"/>
              </w:rPr>
              <w:t>(61.4, 69.1)</w:t>
            </w:r>
          </w:p>
        </w:tc>
        <w:tc>
          <w:tcPr>
            <w:tcW w:w="376" w:type="pct"/>
          </w:tcPr>
          <w:p w:rsidR="00C65046" w:rsidRPr="00776B5E" w:rsidRDefault="00776B5E">
            <w:pPr>
              <w:pStyle w:val="Compact"/>
              <w:jc w:val="center"/>
              <w:rPr>
                <w:sz w:val="22"/>
              </w:rPr>
            </w:pPr>
            <w:r w:rsidRPr="00776B5E">
              <w:rPr>
                <w:sz w:val="22"/>
              </w:rPr>
              <w:t>79.4</w:t>
            </w:r>
          </w:p>
        </w:tc>
        <w:tc>
          <w:tcPr>
            <w:tcW w:w="517" w:type="pct"/>
          </w:tcPr>
          <w:p w:rsidR="00C65046" w:rsidRPr="00776B5E" w:rsidRDefault="00776B5E">
            <w:pPr>
              <w:pStyle w:val="Compact"/>
              <w:jc w:val="center"/>
              <w:rPr>
                <w:sz w:val="22"/>
              </w:rPr>
            </w:pPr>
            <w:r w:rsidRPr="00776B5E">
              <w:rPr>
                <w:sz w:val="22"/>
              </w:rPr>
              <w:t>(79.4, 79.4)</w:t>
            </w:r>
          </w:p>
        </w:tc>
      </w:tr>
      <w:tr w:rsidR="00776B5E" w:rsidRPr="00776B5E" w:rsidTr="002A24AB">
        <w:tc>
          <w:tcPr>
            <w:tcW w:w="1135" w:type="pct"/>
          </w:tcPr>
          <w:p w:rsidR="00C65046" w:rsidRPr="00776B5E" w:rsidRDefault="00776B5E">
            <w:pPr>
              <w:pStyle w:val="Compact"/>
              <w:rPr>
                <w:sz w:val="22"/>
              </w:rPr>
            </w:pPr>
            <w:r w:rsidRPr="00776B5E">
              <w:rPr>
                <w:sz w:val="22"/>
              </w:rPr>
              <w:t>Stomach Cancer</w:t>
            </w:r>
          </w:p>
        </w:tc>
        <w:tc>
          <w:tcPr>
            <w:tcW w:w="307" w:type="pct"/>
            <w:tcBorders>
              <w:right w:val="single" w:sz="4" w:space="0" w:color="auto"/>
            </w:tcBorders>
          </w:tcPr>
          <w:p w:rsidR="00C65046" w:rsidRPr="00776B5E" w:rsidRDefault="00776B5E">
            <w:pPr>
              <w:pStyle w:val="Compact"/>
              <w:jc w:val="center"/>
              <w:rPr>
                <w:sz w:val="22"/>
              </w:rPr>
            </w:pPr>
            <w:r w:rsidRPr="00776B5E">
              <w:rPr>
                <w:sz w:val="22"/>
              </w:rPr>
              <w:t>C16</w:t>
            </w:r>
          </w:p>
        </w:tc>
        <w:tc>
          <w:tcPr>
            <w:tcW w:w="375" w:type="pct"/>
            <w:tcBorders>
              <w:left w:val="single" w:sz="4" w:space="0" w:color="auto"/>
            </w:tcBorders>
          </w:tcPr>
          <w:p w:rsidR="00C65046" w:rsidRPr="00776B5E" w:rsidRDefault="00776B5E">
            <w:pPr>
              <w:pStyle w:val="Compact"/>
              <w:jc w:val="center"/>
              <w:rPr>
                <w:sz w:val="22"/>
              </w:rPr>
            </w:pPr>
            <w:r w:rsidRPr="00776B5E">
              <w:rPr>
                <w:sz w:val="22"/>
              </w:rPr>
              <w:t>25.4</w:t>
            </w:r>
          </w:p>
        </w:tc>
        <w:tc>
          <w:tcPr>
            <w:tcW w:w="513" w:type="pct"/>
          </w:tcPr>
          <w:p w:rsidR="00C65046" w:rsidRPr="00776B5E" w:rsidRDefault="00776B5E">
            <w:pPr>
              <w:pStyle w:val="Compact"/>
              <w:jc w:val="center"/>
              <w:rPr>
                <w:sz w:val="22"/>
              </w:rPr>
            </w:pPr>
            <w:r w:rsidRPr="00776B5E">
              <w:rPr>
                <w:sz w:val="22"/>
              </w:rPr>
              <w:t>(23.6, 27.5)</w:t>
            </w:r>
          </w:p>
        </w:tc>
        <w:tc>
          <w:tcPr>
            <w:tcW w:w="377" w:type="pct"/>
          </w:tcPr>
          <w:p w:rsidR="00C65046" w:rsidRPr="00776B5E" w:rsidRDefault="00776B5E">
            <w:pPr>
              <w:pStyle w:val="Compact"/>
              <w:jc w:val="center"/>
              <w:rPr>
                <w:sz w:val="22"/>
              </w:rPr>
            </w:pPr>
            <w:r w:rsidRPr="00776B5E">
              <w:rPr>
                <w:sz w:val="22"/>
              </w:rPr>
              <w:t>31.6</w:t>
            </w:r>
          </w:p>
        </w:tc>
        <w:tc>
          <w:tcPr>
            <w:tcW w:w="512" w:type="pct"/>
            <w:tcBorders>
              <w:right w:val="single" w:sz="4" w:space="0" w:color="auto"/>
            </w:tcBorders>
          </w:tcPr>
          <w:p w:rsidR="00C65046" w:rsidRPr="00776B5E" w:rsidRDefault="00776B5E">
            <w:pPr>
              <w:pStyle w:val="Compact"/>
              <w:jc w:val="center"/>
              <w:rPr>
                <w:sz w:val="22"/>
              </w:rPr>
            </w:pPr>
            <w:r w:rsidRPr="00776B5E">
              <w:rPr>
                <w:sz w:val="22"/>
              </w:rPr>
              <w:t>(30.9, 34.3)</w:t>
            </w:r>
          </w:p>
        </w:tc>
        <w:tc>
          <w:tcPr>
            <w:tcW w:w="376" w:type="pct"/>
            <w:tcBorders>
              <w:left w:val="single" w:sz="4" w:space="0" w:color="auto"/>
            </w:tcBorders>
          </w:tcPr>
          <w:p w:rsidR="00C65046" w:rsidRPr="00776B5E" w:rsidRDefault="00776B5E">
            <w:pPr>
              <w:pStyle w:val="Compact"/>
              <w:jc w:val="center"/>
              <w:rPr>
                <w:sz w:val="22"/>
              </w:rPr>
            </w:pPr>
            <w:r w:rsidRPr="00776B5E">
              <w:rPr>
                <w:sz w:val="22"/>
              </w:rPr>
              <w:t>16.3</w:t>
            </w:r>
          </w:p>
        </w:tc>
        <w:tc>
          <w:tcPr>
            <w:tcW w:w="512" w:type="pct"/>
          </w:tcPr>
          <w:p w:rsidR="00C65046" w:rsidRPr="00776B5E" w:rsidRDefault="00776B5E">
            <w:pPr>
              <w:pStyle w:val="Compact"/>
              <w:jc w:val="center"/>
              <w:rPr>
                <w:sz w:val="22"/>
              </w:rPr>
            </w:pPr>
            <w:r w:rsidRPr="00776B5E">
              <w:rPr>
                <w:sz w:val="22"/>
              </w:rPr>
              <w:t>(16.3, 16.3)</w:t>
            </w:r>
          </w:p>
        </w:tc>
        <w:tc>
          <w:tcPr>
            <w:tcW w:w="376" w:type="pct"/>
          </w:tcPr>
          <w:p w:rsidR="00C65046" w:rsidRPr="00776B5E" w:rsidRDefault="00776B5E">
            <w:pPr>
              <w:pStyle w:val="Compact"/>
              <w:jc w:val="center"/>
              <w:rPr>
                <w:sz w:val="22"/>
              </w:rPr>
            </w:pPr>
            <w:r w:rsidRPr="00776B5E">
              <w:rPr>
                <w:sz w:val="22"/>
              </w:rPr>
              <w:t>29.2</w:t>
            </w:r>
          </w:p>
        </w:tc>
        <w:tc>
          <w:tcPr>
            <w:tcW w:w="517" w:type="pct"/>
          </w:tcPr>
          <w:p w:rsidR="00C65046" w:rsidRPr="00776B5E" w:rsidRDefault="00776B5E">
            <w:pPr>
              <w:pStyle w:val="Compact"/>
              <w:jc w:val="center"/>
              <w:rPr>
                <w:sz w:val="22"/>
              </w:rPr>
            </w:pPr>
            <w:r w:rsidRPr="00776B5E">
              <w:rPr>
                <w:sz w:val="22"/>
              </w:rPr>
              <w:t>(29.2, 35.6)</w:t>
            </w:r>
          </w:p>
        </w:tc>
      </w:tr>
      <w:tr w:rsidR="00776B5E" w:rsidRPr="00776B5E" w:rsidTr="002A24AB">
        <w:tc>
          <w:tcPr>
            <w:tcW w:w="1135" w:type="pct"/>
          </w:tcPr>
          <w:p w:rsidR="00C65046" w:rsidRPr="00776B5E" w:rsidRDefault="00776B5E">
            <w:pPr>
              <w:pStyle w:val="Compact"/>
              <w:rPr>
                <w:sz w:val="22"/>
              </w:rPr>
            </w:pPr>
            <w:r w:rsidRPr="00776B5E">
              <w:rPr>
                <w:sz w:val="22"/>
              </w:rPr>
              <w:t>Colorectal Cancer</w:t>
            </w:r>
          </w:p>
        </w:tc>
        <w:tc>
          <w:tcPr>
            <w:tcW w:w="307" w:type="pct"/>
            <w:tcBorders>
              <w:right w:val="single" w:sz="4" w:space="0" w:color="auto"/>
            </w:tcBorders>
          </w:tcPr>
          <w:p w:rsidR="00C65046" w:rsidRPr="00776B5E" w:rsidRDefault="00776B5E">
            <w:pPr>
              <w:pStyle w:val="Compact"/>
              <w:jc w:val="center"/>
              <w:rPr>
                <w:sz w:val="22"/>
              </w:rPr>
            </w:pPr>
            <w:r w:rsidRPr="00776B5E">
              <w:rPr>
                <w:sz w:val="22"/>
              </w:rPr>
              <w:t>C18</w:t>
            </w:r>
          </w:p>
        </w:tc>
        <w:tc>
          <w:tcPr>
            <w:tcW w:w="375" w:type="pct"/>
            <w:tcBorders>
              <w:left w:val="single" w:sz="4" w:space="0" w:color="auto"/>
            </w:tcBorders>
          </w:tcPr>
          <w:p w:rsidR="00C65046" w:rsidRPr="00776B5E" w:rsidRDefault="00776B5E">
            <w:pPr>
              <w:pStyle w:val="Compact"/>
              <w:jc w:val="center"/>
              <w:rPr>
                <w:sz w:val="22"/>
              </w:rPr>
            </w:pPr>
            <w:r w:rsidRPr="00776B5E">
              <w:rPr>
                <w:sz w:val="22"/>
              </w:rPr>
              <w:t>3</w:t>
            </w:r>
          </w:p>
        </w:tc>
        <w:tc>
          <w:tcPr>
            <w:tcW w:w="513" w:type="pct"/>
          </w:tcPr>
          <w:p w:rsidR="00C65046" w:rsidRPr="00776B5E" w:rsidRDefault="00776B5E">
            <w:pPr>
              <w:pStyle w:val="Compact"/>
              <w:jc w:val="center"/>
              <w:rPr>
                <w:sz w:val="22"/>
              </w:rPr>
            </w:pPr>
            <w:r w:rsidRPr="00776B5E">
              <w:rPr>
                <w:sz w:val="22"/>
              </w:rPr>
              <w:t>(2.0, 4.3)</w:t>
            </w:r>
          </w:p>
        </w:tc>
        <w:tc>
          <w:tcPr>
            <w:tcW w:w="377" w:type="pct"/>
          </w:tcPr>
          <w:p w:rsidR="00C65046" w:rsidRPr="00776B5E" w:rsidRDefault="00776B5E">
            <w:pPr>
              <w:pStyle w:val="Compact"/>
              <w:jc w:val="center"/>
              <w:rPr>
                <w:sz w:val="22"/>
              </w:rPr>
            </w:pPr>
            <w:r w:rsidRPr="00776B5E">
              <w:rPr>
                <w:sz w:val="22"/>
              </w:rPr>
              <w:t>4.8</w:t>
            </w:r>
          </w:p>
        </w:tc>
        <w:tc>
          <w:tcPr>
            <w:tcW w:w="512" w:type="pct"/>
            <w:tcBorders>
              <w:right w:val="single" w:sz="4" w:space="0" w:color="auto"/>
            </w:tcBorders>
          </w:tcPr>
          <w:p w:rsidR="00C65046" w:rsidRPr="00776B5E" w:rsidRDefault="00776B5E">
            <w:pPr>
              <w:pStyle w:val="Compact"/>
              <w:jc w:val="center"/>
              <w:rPr>
                <w:sz w:val="22"/>
              </w:rPr>
            </w:pPr>
            <w:r w:rsidRPr="00776B5E">
              <w:rPr>
                <w:sz w:val="22"/>
              </w:rPr>
              <w:t>(3.8, 6.1)</w:t>
            </w:r>
          </w:p>
        </w:tc>
        <w:tc>
          <w:tcPr>
            <w:tcW w:w="376" w:type="pct"/>
            <w:tcBorders>
              <w:left w:val="single" w:sz="4" w:space="0" w:color="auto"/>
            </w:tcBorders>
          </w:tcPr>
          <w:p w:rsidR="00C65046" w:rsidRPr="00776B5E" w:rsidRDefault="00776B5E">
            <w:pPr>
              <w:pStyle w:val="Compact"/>
              <w:jc w:val="center"/>
              <w:rPr>
                <w:sz w:val="22"/>
              </w:rPr>
            </w:pPr>
            <w:r w:rsidRPr="00776B5E">
              <w:rPr>
                <w:sz w:val="22"/>
              </w:rPr>
              <w:t>5.9</w:t>
            </w:r>
          </w:p>
        </w:tc>
        <w:tc>
          <w:tcPr>
            <w:tcW w:w="512" w:type="pct"/>
          </w:tcPr>
          <w:p w:rsidR="00C65046" w:rsidRPr="00776B5E" w:rsidRDefault="00776B5E">
            <w:pPr>
              <w:pStyle w:val="Compact"/>
              <w:jc w:val="center"/>
              <w:rPr>
                <w:sz w:val="22"/>
              </w:rPr>
            </w:pPr>
            <w:r w:rsidRPr="00776B5E">
              <w:rPr>
                <w:sz w:val="22"/>
              </w:rPr>
              <w:t>(5.2, 9.3)</w:t>
            </w:r>
          </w:p>
        </w:tc>
        <w:tc>
          <w:tcPr>
            <w:tcW w:w="376" w:type="pct"/>
          </w:tcPr>
          <w:p w:rsidR="00C65046" w:rsidRPr="00776B5E" w:rsidRDefault="00776B5E">
            <w:pPr>
              <w:pStyle w:val="Compact"/>
              <w:jc w:val="center"/>
              <w:rPr>
                <w:sz w:val="22"/>
              </w:rPr>
            </w:pPr>
            <w:r w:rsidRPr="00776B5E">
              <w:rPr>
                <w:sz w:val="22"/>
              </w:rPr>
              <w:t>17.6</w:t>
            </w:r>
          </w:p>
        </w:tc>
        <w:tc>
          <w:tcPr>
            <w:tcW w:w="517" w:type="pct"/>
          </w:tcPr>
          <w:p w:rsidR="00C65046" w:rsidRPr="00776B5E" w:rsidRDefault="00776B5E">
            <w:pPr>
              <w:pStyle w:val="Compact"/>
              <w:jc w:val="center"/>
              <w:rPr>
                <w:sz w:val="22"/>
              </w:rPr>
            </w:pPr>
            <w:r w:rsidRPr="00776B5E">
              <w:rPr>
                <w:sz w:val="22"/>
              </w:rPr>
              <w:t>(17.6, 17.6)</w:t>
            </w:r>
          </w:p>
        </w:tc>
      </w:tr>
      <w:tr w:rsidR="00776B5E" w:rsidRPr="00776B5E" w:rsidTr="002A24AB">
        <w:tc>
          <w:tcPr>
            <w:tcW w:w="1135" w:type="pct"/>
          </w:tcPr>
          <w:p w:rsidR="00C65046" w:rsidRPr="00776B5E" w:rsidRDefault="00776B5E">
            <w:pPr>
              <w:pStyle w:val="Compact"/>
              <w:rPr>
                <w:sz w:val="22"/>
              </w:rPr>
            </w:pPr>
            <w:r w:rsidRPr="00776B5E">
              <w:rPr>
                <w:sz w:val="22"/>
              </w:rPr>
              <w:t>Lung Cancer</w:t>
            </w:r>
          </w:p>
        </w:tc>
        <w:tc>
          <w:tcPr>
            <w:tcW w:w="307" w:type="pct"/>
            <w:tcBorders>
              <w:right w:val="single" w:sz="4" w:space="0" w:color="auto"/>
            </w:tcBorders>
          </w:tcPr>
          <w:p w:rsidR="00C65046" w:rsidRPr="00776B5E" w:rsidRDefault="00776B5E">
            <w:pPr>
              <w:pStyle w:val="Compact"/>
              <w:jc w:val="center"/>
              <w:rPr>
                <w:sz w:val="22"/>
              </w:rPr>
            </w:pPr>
            <w:r w:rsidRPr="00776B5E">
              <w:rPr>
                <w:sz w:val="22"/>
              </w:rPr>
              <w:t>C34</w:t>
            </w:r>
          </w:p>
        </w:tc>
        <w:tc>
          <w:tcPr>
            <w:tcW w:w="375" w:type="pct"/>
            <w:tcBorders>
              <w:left w:val="single" w:sz="4" w:space="0" w:color="auto"/>
            </w:tcBorders>
          </w:tcPr>
          <w:p w:rsidR="00C65046" w:rsidRPr="00776B5E" w:rsidRDefault="00776B5E">
            <w:pPr>
              <w:pStyle w:val="Compact"/>
              <w:jc w:val="center"/>
              <w:rPr>
                <w:sz w:val="22"/>
              </w:rPr>
            </w:pPr>
            <w:r w:rsidRPr="00776B5E">
              <w:rPr>
                <w:sz w:val="22"/>
              </w:rPr>
              <w:t>32.8</w:t>
            </w:r>
          </w:p>
        </w:tc>
        <w:tc>
          <w:tcPr>
            <w:tcW w:w="513" w:type="pct"/>
          </w:tcPr>
          <w:p w:rsidR="00C65046" w:rsidRPr="00776B5E" w:rsidRDefault="00776B5E">
            <w:pPr>
              <w:pStyle w:val="Compact"/>
              <w:jc w:val="center"/>
              <w:rPr>
                <w:sz w:val="22"/>
              </w:rPr>
            </w:pPr>
            <w:r w:rsidRPr="00776B5E">
              <w:rPr>
                <w:sz w:val="22"/>
              </w:rPr>
              <w:t>(31.2, 34.3)</w:t>
            </w:r>
          </w:p>
        </w:tc>
        <w:tc>
          <w:tcPr>
            <w:tcW w:w="377" w:type="pct"/>
          </w:tcPr>
          <w:p w:rsidR="00C65046" w:rsidRPr="00776B5E" w:rsidRDefault="00776B5E">
            <w:pPr>
              <w:pStyle w:val="Compact"/>
              <w:jc w:val="center"/>
              <w:rPr>
                <w:sz w:val="22"/>
              </w:rPr>
            </w:pPr>
            <w:r w:rsidRPr="00776B5E">
              <w:rPr>
                <w:sz w:val="22"/>
              </w:rPr>
              <w:t>38.1</w:t>
            </w:r>
          </w:p>
        </w:tc>
        <w:tc>
          <w:tcPr>
            <w:tcW w:w="512" w:type="pct"/>
            <w:tcBorders>
              <w:right w:val="single" w:sz="4" w:space="0" w:color="auto"/>
            </w:tcBorders>
          </w:tcPr>
          <w:p w:rsidR="00C65046" w:rsidRPr="00776B5E" w:rsidRDefault="00776B5E">
            <w:pPr>
              <w:pStyle w:val="Compact"/>
              <w:jc w:val="center"/>
              <w:rPr>
                <w:sz w:val="22"/>
              </w:rPr>
            </w:pPr>
            <w:r w:rsidRPr="00776B5E">
              <w:rPr>
                <w:sz w:val="22"/>
              </w:rPr>
              <w:t>(36.8, 39.9)</w:t>
            </w:r>
          </w:p>
        </w:tc>
        <w:tc>
          <w:tcPr>
            <w:tcW w:w="376" w:type="pct"/>
            <w:tcBorders>
              <w:left w:val="single" w:sz="4" w:space="0" w:color="auto"/>
            </w:tcBorders>
          </w:tcPr>
          <w:p w:rsidR="00C65046" w:rsidRPr="00776B5E" w:rsidRDefault="00776B5E">
            <w:pPr>
              <w:pStyle w:val="Compact"/>
              <w:jc w:val="center"/>
              <w:rPr>
                <w:sz w:val="22"/>
              </w:rPr>
            </w:pPr>
            <w:r w:rsidRPr="00776B5E">
              <w:rPr>
                <w:sz w:val="22"/>
              </w:rPr>
              <w:t>32.6</w:t>
            </w:r>
          </w:p>
        </w:tc>
        <w:tc>
          <w:tcPr>
            <w:tcW w:w="512" w:type="pct"/>
          </w:tcPr>
          <w:p w:rsidR="00C65046" w:rsidRPr="00776B5E" w:rsidRDefault="00776B5E">
            <w:pPr>
              <w:pStyle w:val="Compact"/>
              <w:jc w:val="center"/>
              <w:rPr>
                <w:sz w:val="22"/>
              </w:rPr>
            </w:pPr>
            <w:r w:rsidRPr="00776B5E">
              <w:rPr>
                <w:sz w:val="22"/>
              </w:rPr>
              <w:t>(32.6, 34.1)</w:t>
            </w:r>
          </w:p>
        </w:tc>
        <w:tc>
          <w:tcPr>
            <w:tcW w:w="376" w:type="pct"/>
          </w:tcPr>
          <w:p w:rsidR="00C65046" w:rsidRPr="00776B5E" w:rsidRDefault="00776B5E">
            <w:pPr>
              <w:pStyle w:val="Compact"/>
              <w:jc w:val="center"/>
              <w:rPr>
                <w:sz w:val="22"/>
              </w:rPr>
            </w:pPr>
            <w:r w:rsidRPr="00776B5E">
              <w:rPr>
                <w:sz w:val="22"/>
              </w:rPr>
              <w:t>28.7</w:t>
            </w:r>
          </w:p>
        </w:tc>
        <w:tc>
          <w:tcPr>
            <w:tcW w:w="517" w:type="pct"/>
          </w:tcPr>
          <w:p w:rsidR="00C65046" w:rsidRPr="00776B5E" w:rsidRDefault="00776B5E">
            <w:pPr>
              <w:pStyle w:val="Compact"/>
              <w:jc w:val="center"/>
              <w:rPr>
                <w:sz w:val="22"/>
              </w:rPr>
            </w:pPr>
            <w:r w:rsidRPr="00776B5E">
              <w:rPr>
                <w:sz w:val="22"/>
              </w:rPr>
              <w:t>(28.7, 28.7)</w:t>
            </w:r>
          </w:p>
        </w:tc>
      </w:tr>
      <w:tr w:rsidR="00776B5E" w:rsidRPr="00776B5E" w:rsidTr="002A24AB">
        <w:tc>
          <w:tcPr>
            <w:tcW w:w="1135" w:type="pct"/>
          </w:tcPr>
          <w:p w:rsidR="00C65046" w:rsidRPr="00776B5E" w:rsidRDefault="00776B5E">
            <w:pPr>
              <w:pStyle w:val="Compact"/>
              <w:rPr>
                <w:sz w:val="22"/>
              </w:rPr>
            </w:pPr>
            <w:r w:rsidRPr="00776B5E">
              <w:rPr>
                <w:sz w:val="22"/>
              </w:rPr>
              <w:t>Breast Cancer</w:t>
            </w:r>
          </w:p>
        </w:tc>
        <w:tc>
          <w:tcPr>
            <w:tcW w:w="307" w:type="pct"/>
            <w:tcBorders>
              <w:right w:val="single" w:sz="4" w:space="0" w:color="auto"/>
            </w:tcBorders>
          </w:tcPr>
          <w:p w:rsidR="00C65046" w:rsidRPr="00776B5E" w:rsidRDefault="00776B5E">
            <w:pPr>
              <w:pStyle w:val="Compact"/>
              <w:jc w:val="center"/>
              <w:rPr>
                <w:sz w:val="22"/>
              </w:rPr>
            </w:pPr>
            <w:r w:rsidRPr="00776B5E">
              <w:rPr>
                <w:sz w:val="22"/>
              </w:rPr>
              <w:t>C50</w:t>
            </w:r>
          </w:p>
        </w:tc>
        <w:tc>
          <w:tcPr>
            <w:tcW w:w="375" w:type="pct"/>
            <w:tcBorders>
              <w:left w:val="single" w:sz="4" w:space="0" w:color="auto"/>
            </w:tcBorders>
          </w:tcPr>
          <w:p w:rsidR="00C65046" w:rsidRPr="00776B5E" w:rsidRDefault="00776B5E">
            <w:pPr>
              <w:pStyle w:val="Compact"/>
              <w:jc w:val="center"/>
              <w:rPr>
                <w:sz w:val="22"/>
              </w:rPr>
            </w:pPr>
            <w:r w:rsidRPr="00776B5E">
              <w:rPr>
                <w:sz w:val="22"/>
              </w:rPr>
              <w:t>38.5</w:t>
            </w:r>
          </w:p>
        </w:tc>
        <w:tc>
          <w:tcPr>
            <w:tcW w:w="513" w:type="pct"/>
          </w:tcPr>
          <w:p w:rsidR="00C65046" w:rsidRPr="00776B5E" w:rsidRDefault="00776B5E">
            <w:pPr>
              <w:pStyle w:val="Compact"/>
              <w:jc w:val="center"/>
              <w:rPr>
                <w:sz w:val="22"/>
              </w:rPr>
            </w:pPr>
            <w:r w:rsidRPr="00776B5E">
              <w:rPr>
                <w:sz w:val="22"/>
              </w:rPr>
              <w:t>(37.0, 40.2)</w:t>
            </w:r>
          </w:p>
        </w:tc>
        <w:tc>
          <w:tcPr>
            <w:tcW w:w="377" w:type="pct"/>
          </w:tcPr>
          <w:p w:rsidR="00C65046" w:rsidRPr="00776B5E" w:rsidRDefault="00776B5E">
            <w:pPr>
              <w:pStyle w:val="Compact"/>
              <w:jc w:val="center"/>
              <w:rPr>
                <w:sz w:val="22"/>
              </w:rPr>
            </w:pPr>
            <w:r w:rsidRPr="00776B5E">
              <w:rPr>
                <w:sz w:val="22"/>
              </w:rPr>
              <w:t>48.9</w:t>
            </w:r>
          </w:p>
        </w:tc>
        <w:tc>
          <w:tcPr>
            <w:tcW w:w="512" w:type="pct"/>
            <w:tcBorders>
              <w:right w:val="single" w:sz="4" w:space="0" w:color="auto"/>
            </w:tcBorders>
          </w:tcPr>
          <w:p w:rsidR="00C65046" w:rsidRPr="00776B5E" w:rsidRDefault="00776B5E">
            <w:pPr>
              <w:pStyle w:val="Compact"/>
              <w:jc w:val="center"/>
              <w:rPr>
                <w:sz w:val="22"/>
              </w:rPr>
            </w:pPr>
            <w:r w:rsidRPr="00776B5E">
              <w:rPr>
                <w:sz w:val="22"/>
              </w:rPr>
              <w:t>(48.4, 51.4)</w:t>
            </w:r>
          </w:p>
        </w:tc>
        <w:tc>
          <w:tcPr>
            <w:tcW w:w="376" w:type="pct"/>
            <w:tcBorders>
              <w:left w:val="single" w:sz="4" w:space="0" w:color="auto"/>
            </w:tcBorders>
          </w:tcPr>
          <w:p w:rsidR="00C65046" w:rsidRPr="00776B5E" w:rsidRDefault="00776B5E">
            <w:pPr>
              <w:pStyle w:val="Compact"/>
              <w:jc w:val="center"/>
              <w:rPr>
                <w:sz w:val="22"/>
              </w:rPr>
            </w:pPr>
            <w:r w:rsidRPr="00776B5E">
              <w:rPr>
                <w:sz w:val="22"/>
              </w:rPr>
              <w:t>69.8</w:t>
            </w:r>
          </w:p>
        </w:tc>
        <w:tc>
          <w:tcPr>
            <w:tcW w:w="512" w:type="pct"/>
          </w:tcPr>
          <w:p w:rsidR="00C65046" w:rsidRPr="00776B5E" w:rsidRDefault="00776B5E">
            <w:pPr>
              <w:pStyle w:val="Compact"/>
              <w:jc w:val="center"/>
              <w:rPr>
                <w:sz w:val="22"/>
              </w:rPr>
            </w:pPr>
            <w:r w:rsidRPr="00776B5E">
              <w:rPr>
                <w:sz w:val="22"/>
              </w:rPr>
              <w:t>(68.5, 70.6)</w:t>
            </w:r>
          </w:p>
        </w:tc>
        <w:tc>
          <w:tcPr>
            <w:tcW w:w="376" w:type="pct"/>
          </w:tcPr>
          <w:p w:rsidR="00C65046" w:rsidRPr="00776B5E" w:rsidRDefault="00776B5E">
            <w:pPr>
              <w:pStyle w:val="Compact"/>
              <w:jc w:val="center"/>
              <w:rPr>
                <w:sz w:val="22"/>
              </w:rPr>
            </w:pPr>
            <w:r w:rsidRPr="00776B5E">
              <w:rPr>
                <w:sz w:val="22"/>
              </w:rPr>
              <w:t>74.8</w:t>
            </w:r>
          </w:p>
        </w:tc>
        <w:tc>
          <w:tcPr>
            <w:tcW w:w="517" w:type="pct"/>
          </w:tcPr>
          <w:p w:rsidR="00C65046" w:rsidRPr="00776B5E" w:rsidRDefault="00776B5E">
            <w:pPr>
              <w:pStyle w:val="Compact"/>
              <w:jc w:val="center"/>
              <w:rPr>
                <w:sz w:val="22"/>
              </w:rPr>
            </w:pPr>
            <w:r w:rsidRPr="00776B5E">
              <w:rPr>
                <w:sz w:val="22"/>
              </w:rPr>
              <w:t>(74.8, 76.4)</w:t>
            </w:r>
          </w:p>
        </w:tc>
      </w:tr>
      <w:tr w:rsidR="00776B5E" w:rsidRPr="00776B5E" w:rsidTr="002A24AB">
        <w:tc>
          <w:tcPr>
            <w:tcW w:w="1135" w:type="pct"/>
          </w:tcPr>
          <w:p w:rsidR="00C65046" w:rsidRPr="00776B5E" w:rsidRDefault="00776B5E">
            <w:pPr>
              <w:pStyle w:val="Compact"/>
              <w:rPr>
                <w:sz w:val="22"/>
              </w:rPr>
            </w:pPr>
            <w:r w:rsidRPr="00776B5E">
              <w:rPr>
                <w:sz w:val="22"/>
              </w:rPr>
              <w:t>Cervical Cancer</w:t>
            </w:r>
          </w:p>
        </w:tc>
        <w:tc>
          <w:tcPr>
            <w:tcW w:w="307" w:type="pct"/>
            <w:tcBorders>
              <w:right w:val="single" w:sz="4" w:space="0" w:color="auto"/>
            </w:tcBorders>
          </w:tcPr>
          <w:p w:rsidR="00C65046" w:rsidRPr="00776B5E" w:rsidRDefault="00776B5E">
            <w:pPr>
              <w:pStyle w:val="Compact"/>
              <w:jc w:val="center"/>
              <w:rPr>
                <w:sz w:val="22"/>
              </w:rPr>
            </w:pPr>
            <w:r w:rsidRPr="00776B5E">
              <w:rPr>
                <w:sz w:val="22"/>
              </w:rPr>
              <w:t>C53</w:t>
            </w:r>
          </w:p>
        </w:tc>
        <w:tc>
          <w:tcPr>
            <w:tcW w:w="375" w:type="pct"/>
            <w:tcBorders>
              <w:left w:val="single" w:sz="4" w:space="0" w:color="auto"/>
            </w:tcBorders>
          </w:tcPr>
          <w:p w:rsidR="00C65046" w:rsidRPr="00776B5E" w:rsidRDefault="00776B5E">
            <w:pPr>
              <w:pStyle w:val="Compact"/>
              <w:jc w:val="center"/>
              <w:rPr>
                <w:sz w:val="22"/>
              </w:rPr>
            </w:pPr>
            <w:r w:rsidRPr="00776B5E">
              <w:rPr>
                <w:sz w:val="22"/>
              </w:rPr>
              <w:t>58.8</w:t>
            </w:r>
          </w:p>
        </w:tc>
        <w:tc>
          <w:tcPr>
            <w:tcW w:w="513" w:type="pct"/>
          </w:tcPr>
          <w:p w:rsidR="00C65046" w:rsidRPr="00776B5E" w:rsidRDefault="00776B5E">
            <w:pPr>
              <w:pStyle w:val="Compact"/>
              <w:jc w:val="center"/>
              <w:rPr>
                <w:sz w:val="22"/>
              </w:rPr>
            </w:pPr>
            <w:r w:rsidRPr="00776B5E">
              <w:rPr>
                <w:sz w:val="22"/>
              </w:rPr>
              <w:t>(56.7, 60.0)</w:t>
            </w:r>
          </w:p>
        </w:tc>
        <w:tc>
          <w:tcPr>
            <w:tcW w:w="377" w:type="pct"/>
          </w:tcPr>
          <w:p w:rsidR="00C65046" w:rsidRPr="00776B5E" w:rsidRDefault="00776B5E">
            <w:pPr>
              <w:pStyle w:val="Compact"/>
              <w:jc w:val="center"/>
              <w:rPr>
                <w:sz w:val="22"/>
              </w:rPr>
            </w:pPr>
            <w:r w:rsidRPr="00776B5E">
              <w:rPr>
                <w:sz w:val="22"/>
              </w:rPr>
              <w:t>63.4</w:t>
            </w:r>
          </w:p>
        </w:tc>
        <w:tc>
          <w:tcPr>
            <w:tcW w:w="512" w:type="pct"/>
            <w:tcBorders>
              <w:right w:val="single" w:sz="4" w:space="0" w:color="auto"/>
            </w:tcBorders>
          </w:tcPr>
          <w:p w:rsidR="00C65046" w:rsidRPr="00776B5E" w:rsidRDefault="00776B5E">
            <w:pPr>
              <w:pStyle w:val="Compact"/>
              <w:jc w:val="center"/>
              <w:rPr>
                <w:sz w:val="22"/>
              </w:rPr>
            </w:pPr>
            <w:r w:rsidRPr="00776B5E">
              <w:rPr>
                <w:sz w:val="22"/>
              </w:rPr>
              <w:t>(61.8, 64.7)</w:t>
            </w:r>
          </w:p>
        </w:tc>
        <w:tc>
          <w:tcPr>
            <w:tcW w:w="376" w:type="pct"/>
            <w:tcBorders>
              <w:left w:val="single" w:sz="4" w:space="0" w:color="auto"/>
            </w:tcBorders>
          </w:tcPr>
          <w:p w:rsidR="00C65046" w:rsidRPr="00776B5E" w:rsidRDefault="00776B5E">
            <w:pPr>
              <w:pStyle w:val="Compact"/>
              <w:jc w:val="center"/>
              <w:rPr>
                <w:sz w:val="22"/>
              </w:rPr>
            </w:pPr>
            <w:r w:rsidRPr="00776B5E">
              <w:rPr>
                <w:sz w:val="22"/>
              </w:rPr>
              <w:t>70.9</w:t>
            </w:r>
          </w:p>
        </w:tc>
        <w:tc>
          <w:tcPr>
            <w:tcW w:w="512" w:type="pct"/>
          </w:tcPr>
          <w:p w:rsidR="00C65046" w:rsidRPr="00776B5E" w:rsidRDefault="00776B5E">
            <w:pPr>
              <w:pStyle w:val="Compact"/>
              <w:jc w:val="center"/>
              <w:rPr>
                <w:sz w:val="22"/>
              </w:rPr>
            </w:pPr>
            <w:r w:rsidRPr="00776B5E">
              <w:rPr>
                <w:sz w:val="22"/>
              </w:rPr>
              <w:t>(70.1, 70.9)</w:t>
            </w:r>
          </w:p>
        </w:tc>
        <w:tc>
          <w:tcPr>
            <w:tcW w:w="376" w:type="pct"/>
          </w:tcPr>
          <w:p w:rsidR="00C65046" w:rsidRPr="00776B5E" w:rsidRDefault="00776B5E">
            <w:pPr>
              <w:pStyle w:val="Compact"/>
              <w:jc w:val="center"/>
              <w:rPr>
                <w:sz w:val="22"/>
              </w:rPr>
            </w:pPr>
            <w:r w:rsidRPr="00776B5E">
              <w:rPr>
                <w:sz w:val="22"/>
              </w:rPr>
              <w:t>75.8</w:t>
            </w:r>
          </w:p>
        </w:tc>
        <w:tc>
          <w:tcPr>
            <w:tcW w:w="517" w:type="pct"/>
          </w:tcPr>
          <w:p w:rsidR="00C65046" w:rsidRPr="00776B5E" w:rsidRDefault="00776B5E">
            <w:pPr>
              <w:pStyle w:val="Compact"/>
              <w:jc w:val="center"/>
              <w:rPr>
                <w:sz w:val="22"/>
              </w:rPr>
            </w:pPr>
            <w:r w:rsidRPr="00776B5E">
              <w:rPr>
                <w:sz w:val="22"/>
              </w:rPr>
              <w:t>(73.6, 76.2)</w:t>
            </w:r>
          </w:p>
        </w:tc>
      </w:tr>
      <w:tr w:rsidR="00776B5E" w:rsidRPr="00776B5E" w:rsidTr="002A24AB">
        <w:tc>
          <w:tcPr>
            <w:tcW w:w="1135" w:type="pct"/>
          </w:tcPr>
          <w:p w:rsidR="00C65046" w:rsidRPr="00776B5E" w:rsidRDefault="00776B5E">
            <w:pPr>
              <w:pStyle w:val="Compact"/>
              <w:rPr>
                <w:sz w:val="22"/>
              </w:rPr>
            </w:pPr>
            <w:r w:rsidRPr="00776B5E">
              <w:rPr>
                <w:sz w:val="22"/>
              </w:rPr>
              <w:t>Prostate Cancer</w:t>
            </w:r>
          </w:p>
        </w:tc>
        <w:tc>
          <w:tcPr>
            <w:tcW w:w="307" w:type="pct"/>
            <w:tcBorders>
              <w:right w:val="single" w:sz="4" w:space="0" w:color="auto"/>
            </w:tcBorders>
          </w:tcPr>
          <w:p w:rsidR="00C65046" w:rsidRPr="00776B5E" w:rsidRDefault="00776B5E">
            <w:pPr>
              <w:pStyle w:val="Compact"/>
              <w:jc w:val="center"/>
              <w:rPr>
                <w:sz w:val="22"/>
              </w:rPr>
            </w:pPr>
            <w:r w:rsidRPr="00776B5E">
              <w:rPr>
                <w:sz w:val="22"/>
              </w:rPr>
              <w:t>C61</w:t>
            </w:r>
          </w:p>
        </w:tc>
        <w:tc>
          <w:tcPr>
            <w:tcW w:w="375" w:type="pct"/>
            <w:tcBorders>
              <w:left w:val="single" w:sz="4" w:space="0" w:color="auto"/>
            </w:tcBorders>
          </w:tcPr>
          <w:p w:rsidR="00C65046" w:rsidRPr="00776B5E" w:rsidRDefault="00776B5E">
            <w:pPr>
              <w:pStyle w:val="Compact"/>
              <w:jc w:val="center"/>
              <w:rPr>
                <w:sz w:val="22"/>
              </w:rPr>
            </w:pPr>
            <w:r w:rsidRPr="00776B5E">
              <w:rPr>
                <w:sz w:val="22"/>
              </w:rPr>
              <w:t>27.9</w:t>
            </w:r>
          </w:p>
        </w:tc>
        <w:tc>
          <w:tcPr>
            <w:tcW w:w="513" w:type="pct"/>
          </w:tcPr>
          <w:p w:rsidR="00C65046" w:rsidRPr="00776B5E" w:rsidRDefault="00776B5E">
            <w:pPr>
              <w:pStyle w:val="Compact"/>
              <w:jc w:val="center"/>
              <w:rPr>
                <w:sz w:val="22"/>
              </w:rPr>
            </w:pPr>
            <w:r w:rsidRPr="00776B5E">
              <w:rPr>
                <w:sz w:val="22"/>
              </w:rPr>
              <w:t>(25.8, 29.2)</w:t>
            </w:r>
          </w:p>
        </w:tc>
        <w:tc>
          <w:tcPr>
            <w:tcW w:w="377" w:type="pct"/>
          </w:tcPr>
          <w:p w:rsidR="00C65046" w:rsidRPr="00776B5E" w:rsidRDefault="00776B5E">
            <w:pPr>
              <w:pStyle w:val="Compact"/>
              <w:jc w:val="center"/>
              <w:rPr>
                <w:sz w:val="22"/>
              </w:rPr>
            </w:pPr>
            <w:r w:rsidRPr="00776B5E">
              <w:rPr>
                <w:sz w:val="22"/>
              </w:rPr>
              <w:t>27.7</w:t>
            </w:r>
          </w:p>
        </w:tc>
        <w:tc>
          <w:tcPr>
            <w:tcW w:w="512" w:type="pct"/>
            <w:tcBorders>
              <w:right w:val="single" w:sz="4" w:space="0" w:color="auto"/>
            </w:tcBorders>
          </w:tcPr>
          <w:p w:rsidR="00C65046" w:rsidRPr="00776B5E" w:rsidRDefault="00776B5E">
            <w:pPr>
              <w:pStyle w:val="Compact"/>
              <w:jc w:val="center"/>
              <w:rPr>
                <w:sz w:val="22"/>
              </w:rPr>
            </w:pPr>
            <w:r w:rsidRPr="00776B5E">
              <w:rPr>
                <w:sz w:val="22"/>
              </w:rPr>
              <w:t>(26.0, 30.1)</w:t>
            </w:r>
          </w:p>
        </w:tc>
        <w:tc>
          <w:tcPr>
            <w:tcW w:w="376" w:type="pct"/>
            <w:tcBorders>
              <w:left w:val="single" w:sz="4" w:space="0" w:color="auto"/>
            </w:tcBorders>
          </w:tcPr>
          <w:p w:rsidR="00C65046" w:rsidRPr="00776B5E" w:rsidRDefault="00776B5E">
            <w:pPr>
              <w:pStyle w:val="Compact"/>
              <w:jc w:val="center"/>
              <w:rPr>
                <w:sz w:val="22"/>
              </w:rPr>
            </w:pPr>
            <w:r w:rsidRPr="00776B5E">
              <w:rPr>
                <w:sz w:val="22"/>
              </w:rPr>
              <w:t>48.5</w:t>
            </w:r>
          </w:p>
        </w:tc>
        <w:tc>
          <w:tcPr>
            <w:tcW w:w="512" w:type="pct"/>
          </w:tcPr>
          <w:p w:rsidR="00C65046" w:rsidRPr="00776B5E" w:rsidRDefault="00776B5E">
            <w:pPr>
              <w:pStyle w:val="Compact"/>
              <w:jc w:val="center"/>
              <w:rPr>
                <w:sz w:val="22"/>
              </w:rPr>
            </w:pPr>
            <w:r w:rsidRPr="00776B5E">
              <w:rPr>
                <w:sz w:val="22"/>
              </w:rPr>
              <w:t>(48.5, 48.5)</w:t>
            </w:r>
          </w:p>
        </w:tc>
        <w:tc>
          <w:tcPr>
            <w:tcW w:w="376" w:type="pct"/>
          </w:tcPr>
          <w:p w:rsidR="00C65046" w:rsidRPr="00776B5E" w:rsidRDefault="00776B5E">
            <w:pPr>
              <w:pStyle w:val="Compact"/>
              <w:jc w:val="center"/>
              <w:rPr>
                <w:sz w:val="22"/>
              </w:rPr>
            </w:pPr>
            <w:r w:rsidRPr="00776B5E">
              <w:rPr>
                <w:sz w:val="22"/>
              </w:rPr>
              <w:t>65.7</w:t>
            </w:r>
          </w:p>
        </w:tc>
        <w:tc>
          <w:tcPr>
            <w:tcW w:w="517" w:type="pct"/>
          </w:tcPr>
          <w:p w:rsidR="00C65046" w:rsidRPr="00776B5E" w:rsidRDefault="00776B5E">
            <w:pPr>
              <w:pStyle w:val="Compact"/>
              <w:jc w:val="center"/>
              <w:rPr>
                <w:sz w:val="22"/>
              </w:rPr>
            </w:pPr>
            <w:r w:rsidRPr="00776B5E">
              <w:rPr>
                <w:sz w:val="22"/>
              </w:rPr>
              <w:t>(62.5, 65.7)</w:t>
            </w:r>
          </w:p>
        </w:tc>
      </w:tr>
      <w:tr w:rsidR="00776B5E" w:rsidRPr="00776B5E" w:rsidTr="002A24AB">
        <w:tc>
          <w:tcPr>
            <w:tcW w:w="1135" w:type="pct"/>
          </w:tcPr>
          <w:p w:rsidR="00C65046" w:rsidRPr="00776B5E" w:rsidRDefault="00776B5E">
            <w:pPr>
              <w:pStyle w:val="Compact"/>
              <w:rPr>
                <w:sz w:val="22"/>
              </w:rPr>
            </w:pPr>
            <w:r w:rsidRPr="00776B5E">
              <w:rPr>
                <w:sz w:val="22"/>
              </w:rPr>
              <w:t>Leukemia/Lymphomas</w:t>
            </w:r>
          </w:p>
        </w:tc>
        <w:tc>
          <w:tcPr>
            <w:tcW w:w="307" w:type="pct"/>
            <w:tcBorders>
              <w:right w:val="single" w:sz="4" w:space="0" w:color="auto"/>
            </w:tcBorders>
          </w:tcPr>
          <w:p w:rsidR="00C65046" w:rsidRPr="00776B5E" w:rsidRDefault="00776B5E">
            <w:pPr>
              <w:pStyle w:val="Compact"/>
              <w:jc w:val="center"/>
              <w:rPr>
                <w:sz w:val="22"/>
              </w:rPr>
            </w:pPr>
            <w:r w:rsidRPr="00776B5E">
              <w:rPr>
                <w:sz w:val="22"/>
              </w:rPr>
              <w:t>C96</w:t>
            </w:r>
          </w:p>
        </w:tc>
        <w:tc>
          <w:tcPr>
            <w:tcW w:w="375" w:type="pct"/>
            <w:tcBorders>
              <w:left w:val="single" w:sz="4" w:space="0" w:color="auto"/>
            </w:tcBorders>
          </w:tcPr>
          <w:p w:rsidR="00C65046" w:rsidRPr="00776B5E" w:rsidRDefault="00776B5E">
            <w:pPr>
              <w:pStyle w:val="Compact"/>
              <w:jc w:val="center"/>
              <w:rPr>
                <w:sz w:val="22"/>
              </w:rPr>
            </w:pPr>
            <w:r w:rsidRPr="00776B5E">
              <w:rPr>
                <w:sz w:val="22"/>
              </w:rPr>
              <w:t>12.1</w:t>
            </w:r>
          </w:p>
        </w:tc>
        <w:tc>
          <w:tcPr>
            <w:tcW w:w="513" w:type="pct"/>
          </w:tcPr>
          <w:p w:rsidR="00C65046" w:rsidRPr="00776B5E" w:rsidRDefault="00776B5E">
            <w:pPr>
              <w:pStyle w:val="Compact"/>
              <w:jc w:val="center"/>
              <w:rPr>
                <w:sz w:val="22"/>
              </w:rPr>
            </w:pPr>
            <w:r w:rsidRPr="00776B5E">
              <w:rPr>
                <w:sz w:val="22"/>
              </w:rPr>
              <w:t>(10.4, 13.1)</w:t>
            </w:r>
          </w:p>
        </w:tc>
        <w:tc>
          <w:tcPr>
            <w:tcW w:w="377" w:type="pct"/>
          </w:tcPr>
          <w:p w:rsidR="00C65046" w:rsidRPr="00776B5E" w:rsidRDefault="00776B5E">
            <w:pPr>
              <w:pStyle w:val="Compact"/>
              <w:jc w:val="center"/>
              <w:rPr>
                <w:sz w:val="22"/>
              </w:rPr>
            </w:pPr>
            <w:r w:rsidRPr="00776B5E">
              <w:rPr>
                <w:sz w:val="22"/>
              </w:rPr>
              <w:t>19.6</w:t>
            </w:r>
          </w:p>
        </w:tc>
        <w:tc>
          <w:tcPr>
            <w:tcW w:w="512" w:type="pct"/>
            <w:tcBorders>
              <w:right w:val="single" w:sz="4" w:space="0" w:color="auto"/>
            </w:tcBorders>
          </w:tcPr>
          <w:p w:rsidR="00C65046" w:rsidRPr="00776B5E" w:rsidRDefault="00776B5E">
            <w:pPr>
              <w:pStyle w:val="Compact"/>
              <w:jc w:val="center"/>
              <w:rPr>
                <w:sz w:val="22"/>
              </w:rPr>
            </w:pPr>
            <w:r w:rsidRPr="00776B5E">
              <w:rPr>
                <w:sz w:val="22"/>
              </w:rPr>
              <w:t>(18.3, 20.7)</w:t>
            </w:r>
          </w:p>
        </w:tc>
        <w:tc>
          <w:tcPr>
            <w:tcW w:w="376" w:type="pct"/>
            <w:tcBorders>
              <w:left w:val="single" w:sz="4" w:space="0" w:color="auto"/>
            </w:tcBorders>
          </w:tcPr>
          <w:p w:rsidR="00C65046" w:rsidRPr="00776B5E" w:rsidRDefault="00776B5E">
            <w:pPr>
              <w:pStyle w:val="Compact"/>
              <w:jc w:val="center"/>
              <w:rPr>
                <w:sz w:val="22"/>
              </w:rPr>
            </w:pPr>
            <w:r w:rsidRPr="00776B5E">
              <w:rPr>
                <w:sz w:val="22"/>
              </w:rPr>
              <w:t>28.7</w:t>
            </w:r>
          </w:p>
        </w:tc>
        <w:tc>
          <w:tcPr>
            <w:tcW w:w="512" w:type="pct"/>
          </w:tcPr>
          <w:p w:rsidR="00C65046" w:rsidRPr="00776B5E" w:rsidRDefault="00776B5E">
            <w:pPr>
              <w:pStyle w:val="Compact"/>
              <w:jc w:val="center"/>
              <w:rPr>
                <w:sz w:val="22"/>
              </w:rPr>
            </w:pPr>
            <w:r w:rsidRPr="00776B5E">
              <w:rPr>
                <w:sz w:val="22"/>
              </w:rPr>
              <w:t>(26.8, 28.7)</w:t>
            </w:r>
          </w:p>
        </w:tc>
        <w:tc>
          <w:tcPr>
            <w:tcW w:w="376" w:type="pct"/>
          </w:tcPr>
          <w:p w:rsidR="00C65046" w:rsidRPr="00776B5E" w:rsidRDefault="00776B5E">
            <w:pPr>
              <w:pStyle w:val="Compact"/>
              <w:jc w:val="center"/>
              <w:rPr>
                <w:sz w:val="22"/>
              </w:rPr>
            </w:pPr>
            <w:r w:rsidRPr="00776B5E">
              <w:rPr>
                <w:sz w:val="22"/>
              </w:rPr>
              <w:t>34.9</w:t>
            </w:r>
          </w:p>
        </w:tc>
        <w:tc>
          <w:tcPr>
            <w:tcW w:w="517" w:type="pct"/>
          </w:tcPr>
          <w:p w:rsidR="00C65046" w:rsidRPr="00776B5E" w:rsidRDefault="00776B5E">
            <w:pPr>
              <w:pStyle w:val="Compact"/>
              <w:jc w:val="center"/>
              <w:rPr>
                <w:sz w:val="22"/>
              </w:rPr>
            </w:pPr>
            <w:r w:rsidRPr="00776B5E">
              <w:rPr>
                <w:sz w:val="22"/>
              </w:rPr>
              <w:t>(34.0, 36.6)</w:t>
            </w:r>
          </w:p>
        </w:tc>
      </w:tr>
      <w:tr w:rsidR="00776B5E" w:rsidRPr="00776B5E" w:rsidTr="002A24AB">
        <w:tc>
          <w:tcPr>
            <w:tcW w:w="1135" w:type="pct"/>
          </w:tcPr>
          <w:p w:rsidR="00C65046" w:rsidRPr="00776B5E" w:rsidRDefault="00776B5E">
            <w:pPr>
              <w:pStyle w:val="Compact"/>
              <w:rPr>
                <w:sz w:val="22"/>
              </w:rPr>
            </w:pPr>
            <w:r w:rsidRPr="00776B5E">
              <w:rPr>
                <w:sz w:val="22"/>
              </w:rPr>
              <w:t>Diabetes</w:t>
            </w:r>
          </w:p>
        </w:tc>
        <w:tc>
          <w:tcPr>
            <w:tcW w:w="307" w:type="pct"/>
            <w:tcBorders>
              <w:right w:val="single" w:sz="4" w:space="0" w:color="auto"/>
            </w:tcBorders>
          </w:tcPr>
          <w:p w:rsidR="00C65046" w:rsidRPr="00776B5E" w:rsidRDefault="00776B5E">
            <w:pPr>
              <w:pStyle w:val="Compact"/>
              <w:jc w:val="center"/>
              <w:rPr>
                <w:sz w:val="22"/>
              </w:rPr>
            </w:pPr>
            <w:r w:rsidRPr="00776B5E">
              <w:rPr>
                <w:sz w:val="22"/>
              </w:rPr>
              <w:t>E14</w:t>
            </w:r>
          </w:p>
        </w:tc>
        <w:tc>
          <w:tcPr>
            <w:tcW w:w="375" w:type="pct"/>
            <w:tcBorders>
              <w:left w:val="single" w:sz="4" w:space="0" w:color="auto"/>
            </w:tcBorders>
          </w:tcPr>
          <w:p w:rsidR="00C65046" w:rsidRPr="00776B5E" w:rsidRDefault="00776B5E">
            <w:pPr>
              <w:pStyle w:val="Compact"/>
              <w:jc w:val="center"/>
              <w:rPr>
                <w:sz w:val="22"/>
              </w:rPr>
            </w:pPr>
            <w:r w:rsidRPr="00776B5E">
              <w:rPr>
                <w:sz w:val="22"/>
              </w:rPr>
              <w:t>9.4</w:t>
            </w:r>
          </w:p>
        </w:tc>
        <w:tc>
          <w:tcPr>
            <w:tcW w:w="513" w:type="pct"/>
          </w:tcPr>
          <w:p w:rsidR="00C65046" w:rsidRPr="00776B5E" w:rsidRDefault="00776B5E">
            <w:pPr>
              <w:pStyle w:val="Compact"/>
              <w:jc w:val="center"/>
              <w:rPr>
                <w:sz w:val="22"/>
              </w:rPr>
            </w:pPr>
            <w:r w:rsidRPr="00776B5E">
              <w:rPr>
                <w:sz w:val="22"/>
              </w:rPr>
              <w:t>(8.3, 10.3)</w:t>
            </w:r>
          </w:p>
        </w:tc>
        <w:tc>
          <w:tcPr>
            <w:tcW w:w="377" w:type="pct"/>
          </w:tcPr>
          <w:p w:rsidR="00C65046" w:rsidRPr="00776B5E" w:rsidRDefault="00776B5E">
            <w:pPr>
              <w:pStyle w:val="Compact"/>
              <w:jc w:val="center"/>
              <w:rPr>
                <w:sz w:val="22"/>
              </w:rPr>
            </w:pPr>
            <w:r w:rsidRPr="00776B5E">
              <w:rPr>
                <w:sz w:val="22"/>
              </w:rPr>
              <w:t>20.8</w:t>
            </w:r>
          </w:p>
        </w:tc>
        <w:tc>
          <w:tcPr>
            <w:tcW w:w="512" w:type="pct"/>
            <w:tcBorders>
              <w:right w:val="single" w:sz="4" w:space="0" w:color="auto"/>
            </w:tcBorders>
          </w:tcPr>
          <w:p w:rsidR="00C65046" w:rsidRPr="00776B5E" w:rsidRDefault="00776B5E">
            <w:pPr>
              <w:pStyle w:val="Compact"/>
              <w:jc w:val="center"/>
              <w:rPr>
                <w:sz w:val="22"/>
              </w:rPr>
            </w:pPr>
            <w:r w:rsidRPr="00776B5E">
              <w:rPr>
                <w:sz w:val="22"/>
              </w:rPr>
              <w:t>(19.9, 21.7)</w:t>
            </w:r>
          </w:p>
        </w:tc>
        <w:tc>
          <w:tcPr>
            <w:tcW w:w="376" w:type="pct"/>
            <w:tcBorders>
              <w:left w:val="single" w:sz="4" w:space="0" w:color="auto"/>
            </w:tcBorders>
          </w:tcPr>
          <w:p w:rsidR="00C65046" w:rsidRPr="00776B5E" w:rsidRDefault="00776B5E">
            <w:pPr>
              <w:pStyle w:val="Compact"/>
              <w:jc w:val="center"/>
              <w:rPr>
                <w:sz w:val="22"/>
              </w:rPr>
            </w:pPr>
            <w:r w:rsidRPr="00776B5E">
              <w:rPr>
                <w:sz w:val="22"/>
              </w:rPr>
              <w:t>46.9</w:t>
            </w:r>
          </w:p>
        </w:tc>
        <w:tc>
          <w:tcPr>
            <w:tcW w:w="512" w:type="pct"/>
          </w:tcPr>
          <w:p w:rsidR="00C65046" w:rsidRPr="00776B5E" w:rsidRDefault="00776B5E">
            <w:pPr>
              <w:pStyle w:val="Compact"/>
              <w:jc w:val="center"/>
              <w:rPr>
                <w:sz w:val="22"/>
              </w:rPr>
            </w:pPr>
            <w:r w:rsidRPr="00776B5E">
              <w:rPr>
                <w:sz w:val="22"/>
              </w:rPr>
              <w:t>(46.2, 47.7)</w:t>
            </w:r>
          </w:p>
        </w:tc>
        <w:tc>
          <w:tcPr>
            <w:tcW w:w="376" w:type="pct"/>
          </w:tcPr>
          <w:p w:rsidR="00C65046" w:rsidRPr="00776B5E" w:rsidRDefault="00776B5E">
            <w:pPr>
              <w:pStyle w:val="Compact"/>
              <w:jc w:val="center"/>
              <w:rPr>
                <w:sz w:val="22"/>
              </w:rPr>
            </w:pPr>
            <w:r w:rsidRPr="00776B5E">
              <w:rPr>
                <w:sz w:val="22"/>
              </w:rPr>
              <w:t>50.9</w:t>
            </w:r>
          </w:p>
        </w:tc>
        <w:tc>
          <w:tcPr>
            <w:tcW w:w="517" w:type="pct"/>
          </w:tcPr>
          <w:p w:rsidR="00C65046" w:rsidRPr="00776B5E" w:rsidRDefault="00776B5E">
            <w:pPr>
              <w:pStyle w:val="Compact"/>
              <w:jc w:val="center"/>
              <w:rPr>
                <w:sz w:val="22"/>
              </w:rPr>
            </w:pPr>
            <w:r w:rsidRPr="00776B5E">
              <w:rPr>
                <w:sz w:val="22"/>
              </w:rPr>
              <w:t>(50.2, 51.6)</w:t>
            </w:r>
          </w:p>
        </w:tc>
      </w:tr>
      <w:tr w:rsidR="00776B5E" w:rsidRPr="00776B5E" w:rsidTr="002A24AB">
        <w:tc>
          <w:tcPr>
            <w:tcW w:w="1135" w:type="pct"/>
          </w:tcPr>
          <w:p w:rsidR="00C65046" w:rsidRPr="00776B5E" w:rsidRDefault="00776B5E">
            <w:pPr>
              <w:pStyle w:val="Compact"/>
              <w:rPr>
                <w:sz w:val="22"/>
              </w:rPr>
            </w:pPr>
            <w:r w:rsidRPr="00776B5E">
              <w:rPr>
                <w:sz w:val="22"/>
              </w:rPr>
              <w:t>Epilepsy</w:t>
            </w:r>
          </w:p>
        </w:tc>
        <w:tc>
          <w:tcPr>
            <w:tcW w:w="307" w:type="pct"/>
            <w:tcBorders>
              <w:right w:val="single" w:sz="4" w:space="0" w:color="auto"/>
            </w:tcBorders>
          </w:tcPr>
          <w:p w:rsidR="00C65046" w:rsidRPr="00776B5E" w:rsidRDefault="00776B5E">
            <w:pPr>
              <w:pStyle w:val="Compact"/>
              <w:jc w:val="center"/>
              <w:rPr>
                <w:sz w:val="22"/>
              </w:rPr>
            </w:pPr>
            <w:r w:rsidRPr="00776B5E">
              <w:rPr>
                <w:sz w:val="22"/>
              </w:rPr>
              <w:t>G40</w:t>
            </w:r>
          </w:p>
        </w:tc>
        <w:tc>
          <w:tcPr>
            <w:tcW w:w="375" w:type="pct"/>
            <w:tcBorders>
              <w:left w:val="single" w:sz="4" w:space="0" w:color="auto"/>
            </w:tcBorders>
          </w:tcPr>
          <w:p w:rsidR="00C65046" w:rsidRPr="00776B5E" w:rsidRDefault="00776B5E">
            <w:pPr>
              <w:pStyle w:val="Compact"/>
              <w:jc w:val="center"/>
              <w:rPr>
                <w:sz w:val="22"/>
              </w:rPr>
            </w:pPr>
            <w:r w:rsidRPr="00776B5E">
              <w:rPr>
                <w:sz w:val="22"/>
              </w:rPr>
              <w:t>20.5</w:t>
            </w:r>
          </w:p>
        </w:tc>
        <w:tc>
          <w:tcPr>
            <w:tcW w:w="513" w:type="pct"/>
          </w:tcPr>
          <w:p w:rsidR="00C65046" w:rsidRPr="00776B5E" w:rsidRDefault="00776B5E">
            <w:pPr>
              <w:pStyle w:val="Compact"/>
              <w:jc w:val="center"/>
              <w:rPr>
                <w:sz w:val="22"/>
              </w:rPr>
            </w:pPr>
            <w:r w:rsidRPr="00776B5E">
              <w:rPr>
                <w:sz w:val="22"/>
              </w:rPr>
              <w:t>(18.7, 22.7)</w:t>
            </w:r>
          </w:p>
        </w:tc>
        <w:tc>
          <w:tcPr>
            <w:tcW w:w="377" w:type="pct"/>
          </w:tcPr>
          <w:p w:rsidR="00C65046" w:rsidRPr="00776B5E" w:rsidRDefault="00776B5E">
            <w:pPr>
              <w:pStyle w:val="Compact"/>
              <w:jc w:val="center"/>
              <w:rPr>
                <w:sz w:val="22"/>
              </w:rPr>
            </w:pPr>
            <w:r w:rsidRPr="00776B5E">
              <w:rPr>
                <w:sz w:val="22"/>
              </w:rPr>
              <w:t>29.4</w:t>
            </w:r>
          </w:p>
        </w:tc>
        <w:tc>
          <w:tcPr>
            <w:tcW w:w="512" w:type="pct"/>
            <w:tcBorders>
              <w:right w:val="single" w:sz="4" w:space="0" w:color="auto"/>
            </w:tcBorders>
          </w:tcPr>
          <w:p w:rsidR="00C65046" w:rsidRPr="00776B5E" w:rsidRDefault="00776B5E">
            <w:pPr>
              <w:pStyle w:val="Compact"/>
              <w:jc w:val="center"/>
              <w:rPr>
                <w:sz w:val="22"/>
              </w:rPr>
            </w:pPr>
            <w:r w:rsidRPr="00776B5E">
              <w:rPr>
                <w:sz w:val="22"/>
              </w:rPr>
              <w:t>(27.9, 31.3)</w:t>
            </w:r>
          </w:p>
        </w:tc>
        <w:tc>
          <w:tcPr>
            <w:tcW w:w="376" w:type="pct"/>
            <w:tcBorders>
              <w:left w:val="single" w:sz="4" w:space="0" w:color="auto"/>
            </w:tcBorders>
          </w:tcPr>
          <w:p w:rsidR="00C65046" w:rsidRPr="00776B5E" w:rsidRDefault="00776B5E">
            <w:pPr>
              <w:pStyle w:val="Compact"/>
              <w:jc w:val="center"/>
              <w:rPr>
                <w:sz w:val="22"/>
              </w:rPr>
            </w:pPr>
            <w:r w:rsidRPr="00776B5E">
              <w:rPr>
                <w:sz w:val="22"/>
              </w:rPr>
              <w:t>48.5</w:t>
            </w:r>
          </w:p>
        </w:tc>
        <w:tc>
          <w:tcPr>
            <w:tcW w:w="512" w:type="pct"/>
          </w:tcPr>
          <w:p w:rsidR="00C65046" w:rsidRPr="00776B5E" w:rsidRDefault="00776B5E">
            <w:pPr>
              <w:pStyle w:val="Compact"/>
              <w:jc w:val="center"/>
              <w:rPr>
                <w:sz w:val="22"/>
              </w:rPr>
            </w:pPr>
            <w:r w:rsidRPr="00776B5E">
              <w:rPr>
                <w:sz w:val="22"/>
              </w:rPr>
              <w:t>(48.5, 48.5)</w:t>
            </w:r>
          </w:p>
        </w:tc>
        <w:tc>
          <w:tcPr>
            <w:tcW w:w="376" w:type="pct"/>
          </w:tcPr>
          <w:p w:rsidR="00C65046" w:rsidRPr="00776B5E" w:rsidRDefault="00776B5E">
            <w:pPr>
              <w:pStyle w:val="Compact"/>
              <w:jc w:val="center"/>
              <w:rPr>
                <w:sz w:val="22"/>
              </w:rPr>
            </w:pPr>
            <w:r w:rsidRPr="00776B5E">
              <w:rPr>
                <w:sz w:val="22"/>
              </w:rPr>
              <w:t>57.1</w:t>
            </w:r>
          </w:p>
        </w:tc>
        <w:tc>
          <w:tcPr>
            <w:tcW w:w="517" w:type="pct"/>
          </w:tcPr>
          <w:p w:rsidR="00C65046" w:rsidRPr="00776B5E" w:rsidRDefault="00776B5E">
            <w:pPr>
              <w:pStyle w:val="Compact"/>
              <w:jc w:val="center"/>
              <w:rPr>
                <w:sz w:val="22"/>
              </w:rPr>
            </w:pPr>
            <w:r w:rsidRPr="00776B5E">
              <w:rPr>
                <w:sz w:val="22"/>
              </w:rPr>
              <w:t>(57.1, 57.1)</w:t>
            </w:r>
          </w:p>
        </w:tc>
      </w:tr>
      <w:tr w:rsidR="00776B5E" w:rsidRPr="00776B5E" w:rsidTr="002A24AB">
        <w:tc>
          <w:tcPr>
            <w:tcW w:w="1135" w:type="pct"/>
          </w:tcPr>
          <w:p w:rsidR="00C65046" w:rsidRPr="00776B5E" w:rsidRDefault="00776B5E">
            <w:pPr>
              <w:pStyle w:val="Compact"/>
              <w:rPr>
                <w:sz w:val="22"/>
              </w:rPr>
            </w:pPr>
            <w:r w:rsidRPr="00776B5E">
              <w:rPr>
                <w:sz w:val="22"/>
              </w:rPr>
              <w:t>Acute Myocardial Infarction</w:t>
            </w:r>
          </w:p>
        </w:tc>
        <w:tc>
          <w:tcPr>
            <w:tcW w:w="307" w:type="pct"/>
            <w:tcBorders>
              <w:right w:val="single" w:sz="4" w:space="0" w:color="auto"/>
            </w:tcBorders>
          </w:tcPr>
          <w:p w:rsidR="00C65046" w:rsidRPr="00776B5E" w:rsidRDefault="00776B5E">
            <w:pPr>
              <w:pStyle w:val="Compact"/>
              <w:jc w:val="center"/>
              <w:rPr>
                <w:sz w:val="22"/>
              </w:rPr>
            </w:pPr>
            <w:r w:rsidRPr="00776B5E">
              <w:rPr>
                <w:sz w:val="22"/>
              </w:rPr>
              <w:t>I21</w:t>
            </w:r>
          </w:p>
        </w:tc>
        <w:tc>
          <w:tcPr>
            <w:tcW w:w="375" w:type="pct"/>
            <w:tcBorders>
              <w:left w:val="single" w:sz="4" w:space="0" w:color="auto"/>
            </w:tcBorders>
          </w:tcPr>
          <w:p w:rsidR="00C65046" w:rsidRPr="00776B5E" w:rsidRDefault="00776B5E">
            <w:pPr>
              <w:pStyle w:val="Compact"/>
              <w:jc w:val="center"/>
              <w:rPr>
                <w:sz w:val="22"/>
              </w:rPr>
            </w:pPr>
            <w:r w:rsidRPr="00776B5E">
              <w:rPr>
                <w:sz w:val="22"/>
              </w:rPr>
              <w:t>18.3</w:t>
            </w:r>
          </w:p>
        </w:tc>
        <w:tc>
          <w:tcPr>
            <w:tcW w:w="513" w:type="pct"/>
          </w:tcPr>
          <w:p w:rsidR="00C65046" w:rsidRPr="00776B5E" w:rsidRDefault="00776B5E">
            <w:pPr>
              <w:pStyle w:val="Compact"/>
              <w:jc w:val="center"/>
              <w:rPr>
                <w:sz w:val="22"/>
              </w:rPr>
            </w:pPr>
            <w:r w:rsidRPr="00776B5E">
              <w:rPr>
                <w:sz w:val="22"/>
              </w:rPr>
              <w:t>(17.2, 19.5)</w:t>
            </w:r>
          </w:p>
        </w:tc>
        <w:tc>
          <w:tcPr>
            <w:tcW w:w="377" w:type="pct"/>
          </w:tcPr>
          <w:p w:rsidR="00C65046" w:rsidRPr="00776B5E" w:rsidRDefault="00776B5E">
            <w:pPr>
              <w:pStyle w:val="Compact"/>
              <w:jc w:val="center"/>
              <w:rPr>
                <w:sz w:val="22"/>
              </w:rPr>
            </w:pPr>
            <w:r w:rsidRPr="00776B5E">
              <w:rPr>
                <w:sz w:val="22"/>
              </w:rPr>
              <w:t>23.4</w:t>
            </w:r>
          </w:p>
        </w:tc>
        <w:tc>
          <w:tcPr>
            <w:tcW w:w="512" w:type="pct"/>
            <w:tcBorders>
              <w:right w:val="single" w:sz="4" w:space="0" w:color="auto"/>
            </w:tcBorders>
          </w:tcPr>
          <w:p w:rsidR="00C65046" w:rsidRPr="00776B5E" w:rsidRDefault="00776B5E">
            <w:pPr>
              <w:pStyle w:val="Compact"/>
              <w:jc w:val="center"/>
              <w:rPr>
                <w:sz w:val="22"/>
              </w:rPr>
            </w:pPr>
            <w:r w:rsidRPr="00776B5E">
              <w:rPr>
                <w:sz w:val="22"/>
              </w:rPr>
              <w:t>(22.1, 25.0)</w:t>
            </w:r>
          </w:p>
        </w:tc>
        <w:tc>
          <w:tcPr>
            <w:tcW w:w="376" w:type="pct"/>
            <w:tcBorders>
              <w:left w:val="single" w:sz="4" w:space="0" w:color="auto"/>
            </w:tcBorders>
          </w:tcPr>
          <w:p w:rsidR="00C65046" w:rsidRPr="00776B5E" w:rsidRDefault="00776B5E">
            <w:pPr>
              <w:pStyle w:val="Compact"/>
              <w:jc w:val="center"/>
              <w:rPr>
                <w:sz w:val="22"/>
              </w:rPr>
            </w:pPr>
            <w:r w:rsidRPr="00776B5E">
              <w:rPr>
                <w:sz w:val="22"/>
              </w:rPr>
              <w:t>39.6</w:t>
            </w:r>
          </w:p>
        </w:tc>
        <w:tc>
          <w:tcPr>
            <w:tcW w:w="512" w:type="pct"/>
          </w:tcPr>
          <w:p w:rsidR="00C65046" w:rsidRPr="00776B5E" w:rsidRDefault="00776B5E">
            <w:pPr>
              <w:pStyle w:val="Compact"/>
              <w:jc w:val="center"/>
              <w:rPr>
                <w:sz w:val="22"/>
              </w:rPr>
            </w:pPr>
            <w:r w:rsidRPr="00776B5E">
              <w:rPr>
                <w:sz w:val="22"/>
              </w:rPr>
              <w:t>(38.9, 40.2)</w:t>
            </w:r>
          </w:p>
        </w:tc>
        <w:tc>
          <w:tcPr>
            <w:tcW w:w="376" w:type="pct"/>
          </w:tcPr>
          <w:p w:rsidR="00C65046" w:rsidRPr="00776B5E" w:rsidRDefault="00776B5E">
            <w:pPr>
              <w:pStyle w:val="Compact"/>
              <w:jc w:val="center"/>
              <w:rPr>
                <w:sz w:val="22"/>
              </w:rPr>
            </w:pPr>
            <w:r w:rsidRPr="00776B5E">
              <w:rPr>
                <w:sz w:val="22"/>
              </w:rPr>
              <w:t>44.4</w:t>
            </w:r>
          </w:p>
        </w:tc>
        <w:tc>
          <w:tcPr>
            <w:tcW w:w="517" w:type="pct"/>
          </w:tcPr>
          <w:p w:rsidR="00C65046" w:rsidRPr="00776B5E" w:rsidRDefault="00776B5E">
            <w:pPr>
              <w:pStyle w:val="Compact"/>
              <w:jc w:val="center"/>
              <w:rPr>
                <w:sz w:val="22"/>
              </w:rPr>
            </w:pPr>
            <w:r w:rsidRPr="00776B5E">
              <w:rPr>
                <w:sz w:val="22"/>
              </w:rPr>
              <w:t>(43.5, 44.9)</w:t>
            </w:r>
          </w:p>
        </w:tc>
      </w:tr>
      <w:tr w:rsidR="00776B5E" w:rsidRPr="00776B5E" w:rsidTr="002A24AB">
        <w:tc>
          <w:tcPr>
            <w:tcW w:w="1135" w:type="pct"/>
          </w:tcPr>
          <w:p w:rsidR="00C65046" w:rsidRPr="00776B5E" w:rsidRDefault="00776B5E">
            <w:pPr>
              <w:pStyle w:val="Compact"/>
              <w:rPr>
                <w:sz w:val="22"/>
              </w:rPr>
            </w:pPr>
            <w:r w:rsidRPr="00776B5E">
              <w:rPr>
                <w:sz w:val="22"/>
              </w:rPr>
              <w:t>Stroke</w:t>
            </w:r>
          </w:p>
        </w:tc>
        <w:tc>
          <w:tcPr>
            <w:tcW w:w="307" w:type="pct"/>
            <w:tcBorders>
              <w:right w:val="single" w:sz="4" w:space="0" w:color="auto"/>
            </w:tcBorders>
          </w:tcPr>
          <w:p w:rsidR="00C65046" w:rsidRPr="00776B5E" w:rsidRDefault="00776B5E">
            <w:pPr>
              <w:pStyle w:val="Compact"/>
              <w:jc w:val="center"/>
              <w:rPr>
                <w:sz w:val="22"/>
              </w:rPr>
            </w:pPr>
            <w:r w:rsidRPr="00776B5E">
              <w:rPr>
                <w:sz w:val="22"/>
              </w:rPr>
              <w:t>I64</w:t>
            </w:r>
          </w:p>
        </w:tc>
        <w:tc>
          <w:tcPr>
            <w:tcW w:w="375" w:type="pct"/>
            <w:tcBorders>
              <w:left w:val="single" w:sz="4" w:space="0" w:color="auto"/>
            </w:tcBorders>
          </w:tcPr>
          <w:p w:rsidR="00C65046" w:rsidRPr="00776B5E" w:rsidRDefault="00776B5E">
            <w:pPr>
              <w:pStyle w:val="Compact"/>
              <w:jc w:val="center"/>
              <w:rPr>
                <w:sz w:val="22"/>
              </w:rPr>
            </w:pPr>
            <w:r w:rsidRPr="00776B5E">
              <w:rPr>
                <w:sz w:val="22"/>
              </w:rPr>
              <w:t>34.9</w:t>
            </w:r>
          </w:p>
        </w:tc>
        <w:tc>
          <w:tcPr>
            <w:tcW w:w="513" w:type="pct"/>
          </w:tcPr>
          <w:p w:rsidR="00C65046" w:rsidRPr="00776B5E" w:rsidRDefault="00776B5E">
            <w:pPr>
              <w:pStyle w:val="Compact"/>
              <w:jc w:val="center"/>
              <w:rPr>
                <w:sz w:val="22"/>
              </w:rPr>
            </w:pPr>
            <w:r w:rsidRPr="00776B5E">
              <w:rPr>
                <w:sz w:val="22"/>
              </w:rPr>
              <w:t>(33.8, 36.7)</w:t>
            </w:r>
          </w:p>
        </w:tc>
        <w:tc>
          <w:tcPr>
            <w:tcW w:w="377" w:type="pct"/>
          </w:tcPr>
          <w:p w:rsidR="00C65046" w:rsidRPr="00776B5E" w:rsidRDefault="00776B5E">
            <w:pPr>
              <w:pStyle w:val="Compact"/>
              <w:jc w:val="center"/>
              <w:rPr>
                <w:sz w:val="22"/>
              </w:rPr>
            </w:pPr>
            <w:r w:rsidRPr="00776B5E">
              <w:rPr>
                <w:sz w:val="22"/>
              </w:rPr>
              <w:t>49.9</w:t>
            </w:r>
          </w:p>
        </w:tc>
        <w:tc>
          <w:tcPr>
            <w:tcW w:w="512" w:type="pct"/>
            <w:tcBorders>
              <w:right w:val="single" w:sz="4" w:space="0" w:color="auto"/>
            </w:tcBorders>
          </w:tcPr>
          <w:p w:rsidR="00C65046" w:rsidRPr="00776B5E" w:rsidRDefault="00776B5E">
            <w:pPr>
              <w:pStyle w:val="Compact"/>
              <w:jc w:val="center"/>
              <w:rPr>
                <w:sz w:val="22"/>
              </w:rPr>
            </w:pPr>
            <w:r w:rsidRPr="00776B5E">
              <w:rPr>
                <w:sz w:val="22"/>
              </w:rPr>
              <w:t>(48.5, 52.0)</w:t>
            </w:r>
          </w:p>
        </w:tc>
        <w:tc>
          <w:tcPr>
            <w:tcW w:w="376" w:type="pct"/>
            <w:tcBorders>
              <w:left w:val="single" w:sz="4" w:space="0" w:color="auto"/>
            </w:tcBorders>
          </w:tcPr>
          <w:p w:rsidR="00C65046" w:rsidRPr="00776B5E" w:rsidRDefault="00776B5E">
            <w:pPr>
              <w:pStyle w:val="Compact"/>
              <w:jc w:val="center"/>
              <w:rPr>
                <w:sz w:val="22"/>
              </w:rPr>
            </w:pPr>
            <w:r w:rsidRPr="00776B5E">
              <w:rPr>
                <w:sz w:val="22"/>
              </w:rPr>
              <w:t>47.1</w:t>
            </w:r>
          </w:p>
        </w:tc>
        <w:tc>
          <w:tcPr>
            <w:tcW w:w="512" w:type="pct"/>
          </w:tcPr>
          <w:p w:rsidR="00C65046" w:rsidRPr="00776B5E" w:rsidRDefault="00776B5E">
            <w:pPr>
              <w:pStyle w:val="Compact"/>
              <w:jc w:val="center"/>
              <w:rPr>
                <w:sz w:val="22"/>
              </w:rPr>
            </w:pPr>
            <w:r w:rsidRPr="00776B5E">
              <w:rPr>
                <w:sz w:val="22"/>
              </w:rPr>
              <w:t>(46.5, 47.7)</w:t>
            </w:r>
          </w:p>
        </w:tc>
        <w:tc>
          <w:tcPr>
            <w:tcW w:w="376" w:type="pct"/>
          </w:tcPr>
          <w:p w:rsidR="00C65046" w:rsidRPr="00776B5E" w:rsidRDefault="00776B5E">
            <w:pPr>
              <w:pStyle w:val="Compact"/>
              <w:jc w:val="center"/>
              <w:rPr>
                <w:sz w:val="22"/>
              </w:rPr>
            </w:pPr>
            <w:r w:rsidRPr="00776B5E">
              <w:rPr>
                <w:sz w:val="22"/>
              </w:rPr>
              <w:t>50.4</w:t>
            </w:r>
          </w:p>
        </w:tc>
        <w:tc>
          <w:tcPr>
            <w:tcW w:w="517" w:type="pct"/>
          </w:tcPr>
          <w:p w:rsidR="00C65046" w:rsidRPr="00776B5E" w:rsidRDefault="00776B5E">
            <w:pPr>
              <w:pStyle w:val="Compact"/>
              <w:jc w:val="center"/>
              <w:rPr>
                <w:sz w:val="22"/>
              </w:rPr>
            </w:pPr>
            <w:r w:rsidRPr="00776B5E">
              <w:rPr>
                <w:sz w:val="22"/>
              </w:rPr>
              <w:t>(49.8, 51.0)</w:t>
            </w:r>
          </w:p>
        </w:tc>
      </w:tr>
      <w:tr w:rsidR="00776B5E" w:rsidRPr="00776B5E" w:rsidTr="002A24AB">
        <w:tc>
          <w:tcPr>
            <w:tcW w:w="1135" w:type="pct"/>
          </w:tcPr>
          <w:p w:rsidR="00C65046" w:rsidRPr="00776B5E" w:rsidRDefault="00776B5E">
            <w:pPr>
              <w:pStyle w:val="Compact"/>
              <w:rPr>
                <w:sz w:val="22"/>
              </w:rPr>
            </w:pPr>
            <w:r w:rsidRPr="00776B5E">
              <w:rPr>
                <w:sz w:val="22"/>
              </w:rPr>
              <w:t>Other Cardiovascular Diseases</w:t>
            </w:r>
          </w:p>
        </w:tc>
        <w:tc>
          <w:tcPr>
            <w:tcW w:w="307" w:type="pct"/>
            <w:tcBorders>
              <w:right w:val="single" w:sz="4" w:space="0" w:color="auto"/>
            </w:tcBorders>
          </w:tcPr>
          <w:p w:rsidR="00C65046" w:rsidRPr="00776B5E" w:rsidRDefault="00776B5E">
            <w:pPr>
              <w:pStyle w:val="Compact"/>
              <w:jc w:val="center"/>
              <w:rPr>
                <w:sz w:val="22"/>
              </w:rPr>
            </w:pPr>
            <w:r w:rsidRPr="00776B5E">
              <w:rPr>
                <w:sz w:val="22"/>
              </w:rPr>
              <w:t>I99</w:t>
            </w:r>
          </w:p>
        </w:tc>
        <w:tc>
          <w:tcPr>
            <w:tcW w:w="375" w:type="pct"/>
            <w:tcBorders>
              <w:left w:val="single" w:sz="4" w:space="0" w:color="auto"/>
            </w:tcBorders>
          </w:tcPr>
          <w:p w:rsidR="00C65046" w:rsidRPr="00776B5E" w:rsidRDefault="00776B5E">
            <w:pPr>
              <w:pStyle w:val="Compact"/>
              <w:jc w:val="center"/>
              <w:rPr>
                <w:sz w:val="22"/>
              </w:rPr>
            </w:pPr>
            <w:r w:rsidRPr="00776B5E">
              <w:rPr>
                <w:sz w:val="22"/>
              </w:rPr>
              <w:t>12.5</w:t>
            </w:r>
          </w:p>
        </w:tc>
        <w:tc>
          <w:tcPr>
            <w:tcW w:w="513" w:type="pct"/>
          </w:tcPr>
          <w:p w:rsidR="00C65046" w:rsidRPr="00776B5E" w:rsidRDefault="00776B5E">
            <w:pPr>
              <w:pStyle w:val="Compact"/>
              <w:jc w:val="center"/>
              <w:rPr>
                <w:sz w:val="22"/>
              </w:rPr>
            </w:pPr>
            <w:r w:rsidRPr="00776B5E">
              <w:rPr>
                <w:sz w:val="22"/>
              </w:rPr>
              <w:t>(11.8, 13.9)</w:t>
            </w:r>
          </w:p>
        </w:tc>
        <w:tc>
          <w:tcPr>
            <w:tcW w:w="377" w:type="pct"/>
          </w:tcPr>
          <w:p w:rsidR="00C65046" w:rsidRPr="00776B5E" w:rsidRDefault="00776B5E">
            <w:pPr>
              <w:pStyle w:val="Compact"/>
              <w:jc w:val="center"/>
              <w:rPr>
                <w:sz w:val="22"/>
              </w:rPr>
            </w:pPr>
            <w:r w:rsidRPr="00776B5E">
              <w:rPr>
                <w:sz w:val="22"/>
              </w:rPr>
              <w:t>22.7</w:t>
            </w:r>
          </w:p>
        </w:tc>
        <w:tc>
          <w:tcPr>
            <w:tcW w:w="512" w:type="pct"/>
            <w:tcBorders>
              <w:right w:val="single" w:sz="4" w:space="0" w:color="auto"/>
            </w:tcBorders>
          </w:tcPr>
          <w:p w:rsidR="00C65046" w:rsidRPr="00776B5E" w:rsidRDefault="00776B5E">
            <w:pPr>
              <w:pStyle w:val="Compact"/>
              <w:jc w:val="center"/>
              <w:rPr>
                <w:sz w:val="22"/>
              </w:rPr>
            </w:pPr>
            <w:r w:rsidRPr="00776B5E">
              <w:rPr>
                <w:sz w:val="22"/>
              </w:rPr>
              <w:t>(21.9, 23.9)</w:t>
            </w:r>
          </w:p>
        </w:tc>
        <w:tc>
          <w:tcPr>
            <w:tcW w:w="376" w:type="pct"/>
            <w:tcBorders>
              <w:left w:val="single" w:sz="4" w:space="0" w:color="auto"/>
            </w:tcBorders>
          </w:tcPr>
          <w:p w:rsidR="00C65046" w:rsidRPr="00776B5E" w:rsidRDefault="00776B5E">
            <w:pPr>
              <w:pStyle w:val="Compact"/>
              <w:jc w:val="center"/>
              <w:rPr>
                <w:sz w:val="22"/>
              </w:rPr>
            </w:pPr>
            <w:r w:rsidRPr="00776B5E">
              <w:rPr>
                <w:sz w:val="22"/>
              </w:rPr>
              <w:t>30.7</w:t>
            </w:r>
          </w:p>
        </w:tc>
        <w:tc>
          <w:tcPr>
            <w:tcW w:w="512" w:type="pct"/>
          </w:tcPr>
          <w:p w:rsidR="00C65046" w:rsidRPr="00776B5E" w:rsidRDefault="00776B5E">
            <w:pPr>
              <w:pStyle w:val="Compact"/>
              <w:jc w:val="center"/>
              <w:rPr>
                <w:sz w:val="22"/>
              </w:rPr>
            </w:pPr>
            <w:r w:rsidRPr="00776B5E">
              <w:rPr>
                <w:sz w:val="22"/>
              </w:rPr>
              <w:t>(30.3, 31.3)</w:t>
            </w:r>
          </w:p>
        </w:tc>
        <w:tc>
          <w:tcPr>
            <w:tcW w:w="376" w:type="pct"/>
          </w:tcPr>
          <w:p w:rsidR="00C65046" w:rsidRPr="00776B5E" w:rsidRDefault="00776B5E">
            <w:pPr>
              <w:pStyle w:val="Compact"/>
              <w:jc w:val="center"/>
              <w:rPr>
                <w:sz w:val="22"/>
              </w:rPr>
            </w:pPr>
            <w:r w:rsidRPr="00776B5E">
              <w:rPr>
                <w:sz w:val="22"/>
              </w:rPr>
              <w:t>37.3</w:t>
            </w:r>
          </w:p>
        </w:tc>
        <w:tc>
          <w:tcPr>
            <w:tcW w:w="517" w:type="pct"/>
          </w:tcPr>
          <w:p w:rsidR="00C65046" w:rsidRPr="00776B5E" w:rsidRDefault="00776B5E">
            <w:pPr>
              <w:pStyle w:val="Compact"/>
              <w:jc w:val="center"/>
              <w:rPr>
                <w:sz w:val="22"/>
              </w:rPr>
            </w:pPr>
            <w:r w:rsidRPr="00776B5E">
              <w:rPr>
                <w:sz w:val="22"/>
              </w:rPr>
              <w:t>(36.4, 38.0)</w:t>
            </w:r>
          </w:p>
        </w:tc>
      </w:tr>
      <w:tr w:rsidR="00776B5E" w:rsidRPr="00776B5E" w:rsidTr="002A24AB">
        <w:tc>
          <w:tcPr>
            <w:tcW w:w="1135" w:type="pct"/>
          </w:tcPr>
          <w:p w:rsidR="00C65046" w:rsidRPr="00776B5E" w:rsidRDefault="00776B5E">
            <w:pPr>
              <w:pStyle w:val="Compact"/>
              <w:rPr>
                <w:sz w:val="22"/>
              </w:rPr>
            </w:pPr>
            <w:r w:rsidRPr="00776B5E">
              <w:rPr>
                <w:sz w:val="22"/>
              </w:rPr>
              <w:t>Pneumonia</w:t>
            </w:r>
          </w:p>
        </w:tc>
        <w:tc>
          <w:tcPr>
            <w:tcW w:w="307" w:type="pct"/>
            <w:tcBorders>
              <w:right w:val="single" w:sz="4" w:space="0" w:color="auto"/>
            </w:tcBorders>
          </w:tcPr>
          <w:p w:rsidR="00C65046" w:rsidRPr="00776B5E" w:rsidRDefault="00776B5E">
            <w:pPr>
              <w:pStyle w:val="Compact"/>
              <w:jc w:val="center"/>
              <w:rPr>
                <w:sz w:val="22"/>
              </w:rPr>
            </w:pPr>
            <w:r w:rsidRPr="00776B5E">
              <w:rPr>
                <w:sz w:val="22"/>
              </w:rPr>
              <w:t>J22</w:t>
            </w:r>
          </w:p>
        </w:tc>
        <w:tc>
          <w:tcPr>
            <w:tcW w:w="375" w:type="pct"/>
            <w:tcBorders>
              <w:left w:val="single" w:sz="4" w:space="0" w:color="auto"/>
            </w:tcBorders>
          </w:tcPr>
          <w:p w:rsidR="00C65046" w:rsidRPr="00776B5E" w:rsidRDefault="00776B5E">
            <w:pPr>
              <w:pStyle w:val="Compact"/>
              <w:jc w:val="center"/>
              <w:rPr>
                <w:sz w:val="22"/>
              </w:rPr>
            </w:pPr>
            <w:r w:rsidRPr="00776B5E">
              <w:rPr>
                <w:sz w:val="22"/>
              </w:rPr>
              <w:t>2.5</w:t>
            </w:r>
          </w:p>
        </w:tc>
        <w:tc>
          <w:tcPr>
            <w:tcW w:w="513" w:type="pct"/>
          </w:tcPr>
          <w:p w:rsidR="00C65046" w:rsidRPr="00776B5E" w:rsidRDefault="00776B5E">
            <w:pPr>
              <w:pStyle w:val="Compact"/>
              <w:jc w:val="center"/>
              <w:rPr>
                <w:sz w:val="22"/>
              </w:rPr>
            </w:pPr>
            <w:r w:rsidRPr="00776B5E">
              <w:rPr>
                <w:sz w:val="22"/>
              </w:rPr>
              <w:t>(1.9, 3.1)</w:t>
            </w:r>
          </w:p>
        </w:tc>
        <w:tc>
          <w:tcPr>
            <w:tcW w:w="377" w:type="pct"/>
          </w:tcPr>
          <w:p w:rsidR="00C65046" w:rsidRPr="00776B5E" w:rsidRDefault="00776B5E">
            <w:pPr>
              <w:pStyle w:val="Compact"/>
              <w:jc w:val="center"/>
              <w:rPr>
                <w:sz w:val="22"/>
              </w:rPr>
            </w:pPr>
            <w:r w:rsidRPr="00776B5E">
              <w:rPr>
                <w:sz w:val="22"/>
              </w:rPr>
              <w:t>9.5</w:t>
            </w:r>
          </w:p>
        </w:tc>
        <w:tc>
          <w:tcPr>
            <w:tcW w:w="512" w:type="pct"/>
            <w:tcBorders>
              <w:right w:val="single" w:sz="4" w:space="0" w:color="auto"/>
            </w:tcBorders>
          </w:tcPr>
          <w:p w:rsidR="00C65046" w:rsidRPr="00776B5E" w:rsidRDefault="00776B5E">
            <w:pPr>
              <w:pStyle w:val="Compact"/>
              <w:jc w:val="center"/>
              <w:rPr>
                <w:sz w:val="22"/>
              </w:rPr>
            </w:pPr>
            <w:r w:rsidRPr="00776B5E">
              <w:rPr>
                <w:sz w:val="22"/>
              </w:rPr>
              <w:t>(8.0, 10.5)</w:t>
            </w:r>
          </w:p>
        </w:tc>
        <w:tc>
          <w:tcPr>
            <w:tcW w:w="376" w:type="pct"/>
            <w:tcBorders>
              <w:left w:val="single" w:sz="4" w:space="0" w:color="auto"/>
            </w:tcBorders>
          </w:tcPr>
          <w:p w:rsidR="00C65046" w:rsidRPr="00776B5E" w:rsidRDefault="00776B5E">
            <w:pPr>
              <w:pStyle w:val="Compact"/>
              <w:jc w:val="center"/>
              <w:rPr>
                <w:sz w:val="22"/>
              </w:rPr>
            </w:pPr>
            <w:r w:rsidRPr="00776B5E">
              <w:rPr>
                <w:sz w:val="22"/>
              </w:rPr>
              <w:t>5.5</w:t>
            </w:r>
          </w:p>
        </w:tc>
        <w:tc>
          <w:tcPr>
            <w:tcW w:w="512" w:type="pct"/>
          </w:tcPr>
          <w:p w:rsidR="00C65046" w:rsidRPr="00776B5E" w:rsidRDefault="00776B5E">
            <w:pPr>
              <w:pStyle w:val="Compact"/>
              <w:jc w:val="center"/>
              <w:rPr>
                <w:sz w:val="22"/>
              </w:rPr>
            </w:pPr>
            <w:r w:rsidRPr="00776B5E">
              <w:rPr>
                <w:sz w:val="22"/>
              </w:rPr>
              <w:t>(5.2, 5.8)</w:t>
            </w:r>
          </w:p>
        </w:tc>
        <w:tc>
          <w:tcPr>
            <w:tcW w:w="376" w:type="pct"/>
          </w:tcPr>
          <w:p w:rsidR="00C65046" w:rsidRPr="00776B5E" w:rsidRDefault="00776B5E">
            <w:pPr>
              <w:pStyle w:val="Compact"/>
              <w:jc w:val="center"/>
              <w:rPr>
                <w:sz w:val="22"/>
              </w:rPr>
            </w:pPr>
            <w:r w:rsidRPr="00776B5E">
              <w:rPr>
                <w:sz w:val="22"/>
              </w:rPr>
              <w:t>15.2</w:t>
            </w:r>
          </w:p>
        </w:tc>
        <w:tc>
          <w:tcPr>
            <w:tcW w:w="517" w:type="pct"/>
          </w:tcPr>
          <w:p w:rsidR="00C65046" w:rsidRPr="00776B5E" w:rsidRDefault="00776B5E">
            <w:pPr>
              <w:pStyle w:val="Compact"/>
              <w:jc w:val="center"/>
              <w:rPr>
                <w:sz w:val="22"/>
              </w:rPr>
            </w:pPr>
            <w:r w:rsidRPr="00776B5E">
              <w:rPr>
                <w:sz w:val="22"/>
              </w:rPr>
              <w:t>(14.7, 15.5)</w:t>
            </w:r>
          </w:p>
        </w:tc>
      </w:tr>
      <w:tr w:rsidR="00776B5E" w:rsidRPr="00776B5E" w:rsidTr="002A24AB">
        <w:tc>
          <w:tcPr>
            <w:tcW w:w="1135" w:type="pct"/>
          </w:tcPr>
          <w:p w:rsidR="00C65046" w:rsidRPr="00776B5E" w:rsidRDefault="00776B5E">
            <w:pPr>
              <w:pStyle w:val="Compact"/>
              <w:rPr>
                <w:sz w:val="22"/>
              </w:rPr>
            </w:pPr>
            <w:r w:rsidRPr="00776B5E">
              <w:rPr>
                <w:sz w:val="22"/>
              </w:rPr>
              <w:t>COPD</w:t>
            </w:r>
          </w:p>
        </w:tc>
        <w:tc>
          <w:tcPr>
            <w:tcW w:w="307" w:type="pct"/>
            <w:tcBorders>
              <w:right w:val="single" w:sz="4" w:space="0" w:color="auto"/>
            </w:tcBorders>
          </w:tcPr>
          <w:p w:rsidR="00C65046" w:rsidRPr="00776B5E" w:rsidRDefault="00776B5E">
            <w:pPr>
              <w:pStyle w:val="Compact"/>
              <w:jc w:val="center"/>
              <w:rPr>
                <w:sz w:val="22"/>
              </w:rPr>
            </w:pPr>
            <w:r w:rsidRPr="00776B5E">
              <w:rPr>
                <w:sz w:val="22"/>
              </w:rPr>
              <w:t>J33</w:t>
            </w:r>
          </w:p>
        </w:tc>
        <w:tc>
          <w:tcPr>
            <w:tcW w:w="375" w:type="pct"/>
            <w:tcBorders>
              <w:left w:val="single" w:sz="4" w:space="0" w:color="auto"/>
            </w:tcBorders>
          </w:tcPr>
          <w:p w:rsidR="00C65046" w:rsidRPr="00776B5E" w:rsidRDefault="00776B5E">
            <w:pPr>
              <w:pStyle w:val="Compact"/>
              <w:jc w:val="center"/>
              <w:rPr>
                <w:sz w:val="22"/>
              </w:rPr>
            </w:pPr>
            <w:r w:rsidRPr="00776B5E">
              <w:rPr>
                <w:sz w:val="22"/>
              </w:rPr>
              <w:t>17.5</w:t>
            </w:r>
          </w:p>
        </w:tc>
        <w:tc>
          <w:tcPr>
            <w:tcW w:w="513" w:type="pct"/>
          </w:tcPr>
          <w:p w:rsidR="00C65046" w:rsidRPr="00776B5E" w:rsidRDefault="00776B5E">
            <w:pPr>
              <w:pStyle w:val="Compact"/>
              <w:jc w:val="center"/>
              <w:rPr>
                <w:sz w:val="22"/>
              </w:rPr>
            </w:pPr>
            <w:r w:rsidRPr="00776B5E">
              <w:rPr>
                <w:sz w:val="22"/>
              </w:rPr>
              <w:t>(15.8, 18.8)</w:t>
            </w:r>
          </w:p>
        </w:tc>
        <w:tc>
          <w:tcPr>
            <w:tcW w:w="377" w:type="pct"/>
          </w:tcPr>
          <w:p w:rsidR="00C65046" w:rsidRPr="00776B5E" w:rsidRDefault="00776B5E">
            <w:pPr>
              <w:pStyle w:val="Compact"/>
              <w:jc w:val="center"/>
              <w:rPr>
                <w:sz w:val="22"/>
              </w:rPr>
            </w:pPr>
            <w:r w:rsidRPr="00776B5E">
              <w:rPr>
                <w:sz w:val="22"/>
              </w:rPr>
              <w:t>25.4</w:t>
            </w:r>
          </w:p>
        </w:tc>
        <w:tc>
          <w:tcPr>
            <w:tcW w:w="512" w:type="pct"/>
            <w:tcBorders>
              <w:right w:val="single" w:sz="4" w:space="0" w:color="auto"/>
            </w:tcBorders>
          </w:tcPr>
          <w:p w:rsidR="00C65046" w:rsidRPr="00776B5E" w:rsidRDefault="00776B5E">
            <w:pPr>
              <w:pStyle w:val="Compact"/>
              <w:jc w:val="center"/>
              <w:rPr>
                <w:sz w:val="22"/>
              </w:rPr>
            </w:pPr>
            <w:r w:rsidRPr="00776B5E">
              <w:rPr>
                <w:sz w:val="22"/>
              </w:rPr>
              <w:t>(23.8, 28.0)</w:t>
            </w:r>
          </w:p>
        </w:tc>
        <w:tc>
          <w:tcPr>
            <w:tcW w:w="376" w:type="pct"/>
            <w:tcBorders>
              <w:left w:val="single" w:sz="4" w:space="0" w:color="auto"/>
            </w:tcBorders>
          </w:tcPr>
          <w:p w:rsidR="00C65046" w:rsidRPr="00776B5E" w:rsidRDefault="00776B5E">
            <w:pPr>
              <w:pStyle w:val="Compact"/>
              <w:jc w:val="center"/>
              <w:rPr>
                <w:sz w:val="22"/>
              </w:rPr>
            </w:pPr>
            <w:r w:rsidRPr="00776B5E">
              <w:rPr>
                <w:sz w:val="22"/>
              </w:rPr>
              <w:t>38.2</w:t>
            </w:r>
          </w:p>
        </w:tc>
        <w:tc>
          <w:tcPr>
            <w:tcW w:w="512" w:type="pct"/>
          </w:tcPr>
          <w:p w:rsidR="00C65046" w:rsidRPr="00776B5E" w:rsidRDefault="00776B5E">
            <w:pPr>
              <w:pStyle w:val="Compact"/>
              <w:jc w:val="center"/>
              <w:rPr>
                <w:sz w:val="22"/>
              </w:rPr>
            </w:pPr>
            <w:r w:rsidRPr="00776B5E">
              <w:rPr>
                <w:sz w:val="22"/>
              </w:rPr>
              <w:t>(37.7, 39.6)</w:t>
            </w:r>
          </w:p>
        </w:tc>
        <w:tc>
          <w:tcPr>
            <w:tcW w:w="376" w:type="pct"/>
          </w:tcPr>
          <w:p w:rsidR="00C65046" w:rsidRPr="00776B5E" w:rsidRDefault="00776B5E">
            <w:pPr>
              <w:pStyle w:val="Compact"/>
              <w:jc w:val="center"/>
              <w:rPr>
                <w:sz w:val="22"/>
              </w:rPr>
            </w:pPr>
            <w:r w:rsidRPr="00776B5E">
              <w:rPr>
                <w:sz w:val="22"/>
              </w:rPr>
              <w:t>40.1</w:t>
            </w:r>
          </w:p>
        </w:tc>
        <w:tc>
          <w:tcPr>
            <w:tcW w:w="517" w:type="pct"/>
          </w:tcPr>
          <w:p w:rsidR="00C65046" w:rsidRPr="00776B5E" w:rsidRDefault="00776B5E">
            <w:pPr>
              <w:pStyle w:val="Compact"/>
              <w:jc w:val="center"/>
              <w:rPr>
                <w:sz w:val="22"/>
              </w:rPr>
            </w:pPr>
            <w:r w:rsidRPr="00776B5E">
              <w:rPr>
                <w:sz w:val="22"/>
              </w:rPr>
              <w:t>(38.7, 40.1)</w:t>
            </w:r>
          </w:p>
        </w:tc>
      </w:tr>
      <w:tr w:rsidR="00776B5E" w:rsidRPr="00776B5E" w:rsidTr="002A24AB">
        <w:tc>
          <w:tcPr>
            <w:tcW w:w="1135" w:type="pct"/>
          </w:tcPr>
          <w:p w:rsidR="00C65046" w:rsidRPr="00776B5E" w:rsidRDefault="00776B5E">
            <w:pPr>
              <w:pStyle w:val="Compact"/>
              <w:rPr>
                <w:sz w:val="22"/>
              </w:rPr>
            </w:pPr>
            <w:r w:rsidRPr="00776B5E">
              <w:rPr>
                <w:sz w:val="22"/>
              </w:rPr>
              <w:t>Asthma</w:t>
            </w:r>
          </w:p>
        </w:tc>
        <w:tc>
          <w:tcPr>
            <w:tcW w:w="307" w:type="pct"/>
            <w:tcBorders>
              <w:right w:val="single" w:sz="4" w:space="0" w:color="auto"/>
            </w:tcBorders>
          </w:tcPr>
          <w:p w:rsidR="00C65046" w:rsidRPr="00776B5E" w:rsidRDefault="00776B5E">
            <w:pPr>
              <w:pStyle w:val="Compact"/>
              <w:jc w:val="center"/>
              <w:rPr>
                <w:sz w:val="22"/>
              </w:rPr>
            </w:pPr>
            <w:r w:rsidRPr="00776B5E">
              <w:rPr>
                <w:sz w:val="22"/>
              </w:rPr>
              <w:t>J45</w:t>
            </w:r>
          </w:p>
        </w:tc>
        <w:tc>
          <w:tcPr>
            <w:tcW w:w="375" w:type="pct"/>
            <w:tcBorders>
              <w:left w:val="single" w:sz="4" w:space="0" w:color="auto"/>
            </w:tcBorders>
          </w:tcPr>
          <w:p w:rsidR="00C65046" w:rsidRPr="00776B5E" w:rsidRDefault="00776B5E">
            <w:pPr>
              <w:pStyle w:val="Compact"/>
              <w:jc w:val="center"/>
              <w:rPr>
                <w:sz w:val="22"/>
              </w:rPr>
            </w:pPr>
            <w:r w:rsidRPr="00776B5E">
              <w:rPr>
                <w:sz w:val="22"/>
              </w:rPr>
              <w:t>4</w:t>
            </w:r>
          </w:p>
        </w:tc>
        <w:tc>
          <w:tcPr>
            <w:tcW w:w="513" w:type="pct"/>
          </w:tcPr>
          <w:p w:rsidR="00C65046" w:rsidRPr="00776B5E" w:rsidRDefault="00776B5E">
            <w:pPr>
              <w:pStyle w:val="Compact"/>
              <w:jc w:val="center"/>
              <w:rPr>
                <w:sz w:val="22"/>
              </w:rPr>
            </w:pPr>
            <w:r w:rsidRPr="00776B5E">
              <w:rPr>
                <w:sz w:val="22"/>
              </w:rPr>
              <w:t>(2.2, 5.5)</w:t>
            </w:r>
          </w:p>
        </w:tc>
        <w:tc>
          <w:tcPr>
            <w:tcW w:w="377" w:type="pct"/>
          </w:tcPr>
          <w:p w:rsidR="00C65046" w:rsidRPr="00776B5E" w:rsidRDefault="00776B5E">
            <w:pPr>
              <w:pStyle w:val="Compact"/>
              <w:jc w:val="center"/>
              <w:rPr>
                <w:sz w:val="22"/>
              </w:rPr>
            </w:pPr>
            <w:r w:rsidRPr="00776B5E">
              <w:rPr>
                <w:sz w:val="22"/>
              </w:rPr>
              <w:t>12.3</w:t>
            </w:r>
          </w:p>
        </w:tc>
        <w:tc>
          <w:tcPr>
            <w:tcW w:w="512" w:type="pct"/>
            <w:tcBorders>
              <w:right w:val="single" w:sz="4" w:space="0" w:color="auto"/>
            </w:tcBorders>
          </w:tcPr>
          <w:p w:rsidR="00C65046" w:rsidRPr="00776B5E" w:rsidRDefault="00776B5E">
            <w:pPr>
              <w:pStyle w:val="Compact"/>
              <w:jc w:val="center"/>
              <w:rPr>
                <w:sz w:val="22"/>
              </w:rPr>
            </w:pPr>
            <w:r w:rsidRPr="00776B5E">
              <w:rPr>
                <w:sz w:val="22"/>
              </w:rPr>
              <w:t>(10.8, 13.9)</w:t>
            </w:r>
          </w:p>
        </w:tc>
        <w:tc>
          <w:tcPr>
            <w:tcW w:w="376" w:type="pct"/>
            <w:tcBorders>
              <w:left w:val="single" w:sz="4" w:space="0" w:color="auto"/>
            </w:tcBorders>
          </w:tcPr>
          <w:p w:rsidR="00C65046" w:rsidRPr="00776B5E" w:rsidRDefault="00776B5E">
            <w:pPr>
              <w:pStyle w:val="Compact"/>
              <w:jc w:val="center"/>
              <w:rPr>
                <w:sz w:val="22"/>
              </w:rPr>
            </w:pPr>
            <w:r w:rsidRPr="00776B5E">
              <w:rPr>
                <w:sz w:val="22"/>
              </w:rPr>
              <w:t>58.8</w:t>
            </w:r>
          </w:p>
        </w:tc>
        <w:tc>
          <w:tcPr>
            <w:tcW w:w="512" w:type="pct"/>
          </w:tcPr>
          <w:p w:rsidR="00C65046" w:rsidRPr="00776B5E" w:rsidRDefault="00776B5E">
            <w:pPr>
              <w:pStyle w:val="Compact"/>
              <w:jc w:val="center"/>
              <w:rPr>
                <w:sz w:val="22"/>
              </w:rPr>
            </w:pPr>
            <w:r w:rsidRPr="00776B5E">
              <w:rPr>
                <w:sz w:val="22"/>
              </w:rPr>
              <w:t>(57.1, 65.7)</w:t>
            </w:r>
          </w:p>
        </w:tc>
        <w:tc>
          <w:tcPr>
            <w:tcW w:w="376" w:type="pct"/>
          </w:tcPr>
          <w:p w:rsidR="00C65046" w:rsidRPr="00776B5E" w:rsidRDefault="00776B5E">
            <w:pPr>
              <w:pStyle w:val="Compact"/>
              <w:jc w:val="center"/>
              <w:rPr>
                <w:sz w:val="22"/>
              </w:rPr>
            </w:pPr>
            <w:r w:rsidRPr="00776B5E">
              <w:rPr>
                <w:sz w:val="22"/>
              </w:rPr>
              <w:t>57.1</w:t>
            </w:r>
          </w:p>
        </w:tc>
        <w:tc>
          <w:tcPr>
            <w:tcW w:w="517" w:type="pct"/>
          </w:tcPr>
          <w:p w:rsidR="00C65046" w:rsidRPr="00776B5E" w:rsidRDefault="00776B5E">
            <w:pPr>
              <w:pStyle w:val="Compact"/>
              <w:jc w:val="center"/>
              <w:rPr>
                <w:sz w:val="22"/>
              </w:rPr>
            </w:pPr>
            <w:r w:rsidRPr="00776B5E">
              <w:rPr>
                <w:sz w:val="22"/>
              </w:rPr>
              <w:t>(57.1, 65.7)</w:t>
            </w:r>
          </w:p>
        </w:tc>
      </w:tr>
      <w:tr w:rsidR="00776B5E" w:rsidRPr="00776B5E" w:rsidTr="002A24AB">
        <w:tc>
          <w:tcPr>
            <w:tcW w:w="1135" w:type="pct"/>
          </w:tcPr>
          <w:p w:rsidR="00C65046" w:rsidRPr="00776B5E" w:rsidRDefault="00776B5E">
            <w:pPr>
              <w:pStyle w:val="Compact"/>
              <w:rPr>
                <w:sz w:val="22"/>
              </w:rPr>
            </w:pPr>
            <w:r w:rsidRPr="00776B5E">
              <w:rPr>
                <w:sz w:val="22"/>
              </w:rPr>
              <w:t>Cirrhosis</w:t>
            </w:r>
          </w:p>
        </w:tc>
        <w:tc>
          <w:tcPr>
            <w:tcW w:w="307" w:type="pct"/>
            <w:tcBorders>
              <w:right w:val="single" w:sz="4" w:space="0" w:color="auto"/>
            </w:tcBorders>
          </w:tcPr>
          <w:p w:rsidR="00C65046" w:rsidRPr="00776B5E" w:rsidRDefault="00776B5E">
            <w:pPr>
              <w:pStyle w:val="Compact"/>
              <w:jc w:val="center"/>
              <w:rPr>
                <w:sz w:val="22"/>
              </w:rPr>
            </w:pPr>
            <w:r w:rsidRPr="00776B5E">
              <w:rPr>
                <w:sz w:val="22"/>
              </w:rPr>
              <w:t>K74</w:t>
            </w:r>
          </w:p>
        </w:tc>
        <w:tc>
          <w:tcPr>
            <w:tcW w:w="375" w:type="pct"/>
            <w:tcBorders>
              <w:left w:val="single" w:sz="4" w:space="0" w:color="auto"/>
            </w:tcBorders>
          </w:tcPr>
          <w:p w:rsidR="00C65046" w:rsidRPr="00776B5E" w:rsidRDefault="00776B5E">
            <w:pPr>
              <w:pStyle w:val="Compact"/>
              <w:jc w:val="center"/>
              <w:rPr>
                <w:sz w:val="22"/>
              </w:rPr>
            </w:pPr>
            <w:r w:rsidRPr="00776B5E">
              <w:rPr>
                <w:sz w:val="22"/>
              </w:rPr>
              <w:t>25.8</w:t>
            </w:r>
          </w:p>
        </w:tc>
        <w:tc>
          <w:tcPr>
            <w:tcW w:w="513" w:type="pct"/>
          </w:tcPr>
          <w:p w:rsidR="00C65046" w:rsidRPr="00776B5E" w:rsidRDefault="00776B5E">
            <w:pPr>
              <w:pStyle w:val="Compact"/>
              <w:jc w:val="center"/>
              <w:rPr>
                <w:sz w:val="22"/>
              </w:rPr>
            </w:pPr>
            <w:r w:rsidRPr="00776B5E">
              <w:rPr>
                <w:sz w:val="22"/>
              </w:rPr>
              <w:t>(24.7, 27.4)</w:t>
            </w:r>
          </w:p>
        </w:tc>
        <w:tc>
          <w:tcPr>
            <w:tcW w:w="377" w:type="pct"/>
          </w:tcPr>
          <w:p w:rsidR="00C65046" w:rsidRPr="00776B5E" w:rsidRDefault="00776B5E">
            <w:pPr>
              <w:pStyle w:val="Compact"/>
              <w:jc w:val="center"/>
              <w:rPr>
                <w:sz w:val="22"/>
              </w:rPr>
            </w:pPr>
            <w:r w:rsidRPr="00776B5E">
              <w:rPr>
                <w:sz w:val="22"/>
              </w:rPr>
              <w:t>41.7</w:t>
            </w:r>
          </w:p>
        </w:tc>
        <w:tc>
          <w:tcPr>
            <w:tcW w:w="512" w:type="pct"/>
            <w:tcBorders>
              <w:right w:val="single" w:sz="4" w:space="0" w:color="auto"/>
            </w:tcBorders>
          </w:tcPr>
          <w:p w:rsidR="00C65046" w:rsidRPr="00776B5E" w:rsidRDefault="00776B5E">
            <w:pPr>
              <w:pStyle w:val="Compact"/>
              <w:jc w:val="center"/>
              <w:rPr>
                <w:sz w:val="22"/>
              </w:rPr>
            </w:pPr>
            <w:r w:rsidRPr="00776B5E">
              <w:rPr>
                <w:sz w:val="22"/>
              </w:rPr>
              <w:t>(40.0, 42.7)</w:t>
            </w:r>
          </w:p>
        </w:tc>
        <w:tc>
          <w:tcPr>
            <w:tcW w:w="376" w:type="pct"/>
            <w:tcBorders>
              <w:left w:val="single" w:sz="4" w:space="0" w:color="auto"/>
            </w:tcBorders>
          </w:tcPr>
          <w:p w:rsidR="00C65046" w:rsidRPr="00776B5E" w:rsidRDefault="00776B5E">
            <w:pPr>
              <w:pStyle w:val="Compact"/>
              <w:jc w:val="center"/>
              <w:rPr>
                <w:sz w:val="22"/>
              </w:rPr>
            </w:pPr>
            <w:r w:rsidRPr="00776B5E">
              <w:rPr>
                <w:sz w:val="22"/>
              </w:rPr>
              <w:t>25.1</w:t>
            </w:r>
          </w:p>
        </w:tc>
        <w:tc>
          <w:tcPr>
            <w:tcW w:w="512" w:type="pct"/>
          </w:tcPr>
          <w:p w:rsidR="00C65046" w:rsidRPr="00776B5E" w:rsidRDefault="00776B5E">
            <w:pPr>
              <w:pStyle w:val="Compact"/>
              <w:jc w:val="center"/>
              <w:rPr>
                <w:sz w:val="22"/>
              </w:rPr>
            </w:pPr>
            <w:r w:rsidRPr="00776B5E">
              <w:rPr>
                <w:sz w:val="22"/>
              </w:rPr>
              <w:t>(24.4, 25.8)</w:t>
            </w:r>
          </w:p>
        </w:tc>
        <w:tc>
          <w:tcPr>
            <w:tcW w:w="376" w:type="pct"/>
          </w:tcPr>
          <w:p w:rsidR="00C65046" w:rsidRPr="00776B5E" w:rsidRDefault="00776B5E">
            <w:pPr>
              <w:pStyle w:val="Compact"/>
              <w:jc w:val="center"/>
              <w:rPr>
                <w:sz w:val="22"/>
              </w:rPr>
            </w:pPr>
            <w:r w:rsidRPr="00776B5E">
              <w:rPr>
                <w:sz w:val="22"/>
              </w:rPr>
              <w:t>51.2</w:t>
            </w:r>
          </w:p>
        </w:tc>
        <w:tc>
          <w:tcPr>
            <w:tcW w:w="517" w:type="pct"/>
          </w:tcPr>
          <w:p w:rsidR="00C65046" w:rsidRPr="00776B5E" w:rsidRDefault="00776B5E">
            <w:pPr>
              <w:pStyle w:val="Compact"/>
              <w:jc w:val="center"/>
              <w:rPr>
                <w:sz w:val="22"/>
              </w:rPr>
            </w:pPr>
            <w:r w:rsidRPr="00776B5E">
              <w:rPr>
                <w:sz w:val="22"/>
              </w:rPr>
              <w:t>(50.5, 51.9)</w:t>
            </w:r>
          </w:p>
        </w:tc>
      </w:tr>
      <w:tr w:rsidR="00776B5E" w:rsidRPr="00776B5E" w:rsidTr="002A24AB">
        <w:tc>
          <w:tcPr>
            <w:tcW w:w="1135" w:type="pct"/>
          </w:tcPr>
          <w:p w:rsidR="00C65046" w:rsidRPr="00776B5E" w:rsidRDefault="00776B5E">
            <w:pPr>
              <w:pStyle w:val="Compact"/>
              <w:rPr>
                <w:sz w:val="22"/>
              </w:rPr>
            </w:pPr>
            <w:r w:rsidRPr="00776B5E">
              <w:rPr>
                <w:sz w:val="22"/>
              </w:rPr>
              <w:lastRenderedPageBreak/>
              <w:t>Renal Failure</w:t>
            </w:r>
          </w:p>
        </w:tc>
        <w:tc>
          <w:tcPr>
            <w:tcW w:w="307" w:type="pct"/>
            <w:tcBorders>
              <w:right w:val="single" w:sz="4" w:space="0" w:color="auto"/>
            </w:tcBorders>
          </w:tcPr>
          <w:p w:rsidR="00C65046" w:rsidRPr="00776B5E" w:rsidRDefault="00776B5E">
            <w:pPr>
              <w:pStyle w:val="Compact"/>
              <w:jc w:val="center"/>
              <w:rPr>
                <w:sz w:val="22"/>
              </w:rPr>
            </w:pPr>
            <w:r w:rsidRPr="00776B5E">
              <w:rPr>
                <w:sz w:val="22"/>
              </w:rPr>
              <w:t>N19</w:t>
            </w:r>
          </w:p>
        </w:tc>
        <w:tc>
          <w:tcPr>
            <w:tcW w:w="375" w:type="pct"/>
            <w:tcBorders>
              <w:left w:val="single" w:sz="4" w:space="0" w:color="auto"/>
            </w:tcBorders>
          </w:tcPr>
          <w:p w:rsidR="00C65046" w:rsidRPr="00776B5E" w:rsidRDefault="00776B5E">
            <w:pPr>
              <w:pStyle w:val="Compact"/>
              <w:jc w:val="center"/>
              <w:rPr>
                <w:sz w:val="22"/>
              </w:rPr>
            </w:pPr>
            <w:r w:rsidRPr="00776B5E">
              <w:rPr>
                <w:sz w:val="22"/>
              </w:rPr>
              <w:t>-3</w:t>
            </w:r>
          </w:p>
        </w:tc>
        <w:tc>
          <w:tcPr>
            <w:tcW w:w="513" w:type="pct"/>
          </w:tcPr>
          <w:p w:rsidR="00C65046" w:rsidRPr="00776B5E" w:rsidRDefault="00776B5E">
            <w:pPr>
              <w:pStyle w:val="Compact"/>
              <w:jc w:val="center"/>
              <w:rPr>
                <w:sz w:val="22"/>
              </w:rPr>
            </w:pPr>
            <w:r w:rsidRPr="00776B5E">
              <w:rPr>
                <w:sz w:val="22"/>
              </w:rPr>
              <w:t>(-3.0, -3.0)</w:t>
            </w:r>
          </w:p>
        </w:tc>
        <w:tc>
          <w:tcPr>
            <w:tcW w:w="377" w:type="pct"/>
          </w:tcPr>
          <w:p w:rsidR="00C65046" w:rsidRPr="00776B5E" w:rsidRDefault="00776B5E">
            <w:pPr>
              <w:pStyle w:val="Compact"/>
              <w:jc w:val="center"/>
              <w:rPr>
                <w:sz w:val="22"/>
              </w:rPr>
            </w:pPr>
            <w:r w:rsidRPr="00776B5E">
              <w:rPr>
                <w:sz w:val="22"/>
              </w:rPr>
              <w:t>-0.1</w:t>
            </w:r>
          </w:p>
        </w:tc>
        <w:tc>
          <w:tcPr>
            <w:tcW w:w="512" w:type="pct"/>
            <w:tcBorders>
              <w:right w:val="single" w:sz="4" w:space="0" w:color="auto"/>
            </w:tcBorders>
          </w:tcPr>
          <w:p w:rsidR="00C65046" w:rsidRPr="00776B5E" w:rsidRDefault="00776B5E">
            <w:pPr>
              <w:pStyle w:val="Compact"/>
              <w:jc w:val="center"/>
              <w:rPr>
                <w:sz w:val="22"/>
              </w:rPr>
            </w:pPr>
            <w:r w:rsidRPr="00776B5E">
              <w:rPr>
                <w:sz w:val="22"/>
              </w:rPr>
              <w:t>(-0.6, 0.2)</w:t>
            </w:r>
          </w:p>
        </w:tc>
        <w:tc>
          <w:tcPr>
            <w:tcW w:w="376" w:type="pct"/>
            <w:tcBorders>
              <w:left w:val="single" w:sz="4" w:space="0" w:color="auto"/>
            </w:tcBorders>
          </w:tcPr>
          <w:p w:rsidR="00C65046" w:rsidRPr="00776B5E" w:rsidRDefault="00776B5E">
            <w:pPr>
              <w:pStyle w:val="Compact"/>
              <w:jc w:val="center"/>
              <w:rPr>
                <w:sz w:val="22"/>
              </w:rPr>
            </w:pPr>
            <w:r w:rsidRPr="00776B5E">
              <w:rPr>
                <w:sz w:val="22"/>
              </w:rPr>
              <w:t>9.8</w:t>
            </w:r>
          </w:p>
        </w:tc>
        <w:tc>
          <w:tcPr>
            <w:tcW w:w="512" w:type="pct"/>
          </w:tcPr>
          <w:p w:rsidR="00C65046" w:rsidRPr="00776B5E" w:rsidRDefault="00776B5E">
            <w:pPr>
              <w:pStyle w:val="Compact"/>
              <w:jc w:val="center"/>
              <w:rPr>
                <w:sz w:val="22"/>
              </w:rPr>
            </w:pPr>
            <w:r w:rsidRPr="00776B5E">
              <w:rPr>
                <w:sz w:val="22"/>
              </w:rPr>
              <w:t>(9.5, 10.2)</w:t>
            </w:r>
          </w:p>
        </w:tc>
        <w:tc>
          <w:tcPr>
            <w:tcW w:w="376" w:type="pct"/>
          </w:tcPr>
          <w:p w:rsidR="00C65046" w:rsidRPr="00776B5E" w:rsidRDefault="00776B5E">
            <w:pPr>
              <w:pStyle w:val="Compact"/>
              <w:jc w:val="center"/>
              <w:rPr>
                <w:sz w:val="22"/>
              </w:rPr>
            </w:pPr>
            <w:r w:rsidRPr="00776B5E">
              <w:rPr>
                <w:sz w:val="22"/>
              </w:rPr>
              <w:t>28.9</w:t>
            </w:r>
          </w:p>
        </w:tc>
        <w:tc>
          <w:tcPr>
            <w:tcW w:w="517" w:type="pct"/>
          </w:tcPr>
          <w:p w:rsidR="00C65046" w:rsidRPr="00776B5E" w:rsidRDefault="00776B5E">
            <w:pPr>
              <w:pStyle w:val="Compact"/>
              <w:jc w:val="center"/>
              <w:rPr>
                <w:sz w:val="22"/>
              </w:rPr>
            </w:pPr>
            <w:r w:rsidRPr="00776B5E">
              <w:rPr>
                <w:sz w:val="22"/>
              </w:rPr>
              <w:t>(28.5, 29.6)</w:t>
            </w:r>
          </w:p>
        </w:tc>
      </w:tr>
      <w:tr w:rsidR="00776B5E" w:rsidRPr="00776B5E" w:rsidTr="002A24AB">
        <w:tc>
          <w:tcPr>
            <w:tcW w:w="1135" w:type="pct"/>
          </w:tcPr>
          <w:p w:rsidR="00C65046" w:rsidRPr="00776B5E" w:rsidRDefault="00776B5E">
            <w:pPr>
              <w:pStyle w:val="Compact"/>
              <w:rPr>
                <w:sz w:val="22"/>
              </w:rPr>
            </w:pPr>
            <w:r w:rsidRPr="00776B5E">
              <w:rPr>
                <w:sz w:val="22"/>
              </w:rPr>
              <w:t>Maternal</w:t>
            </w:r>
          </w:p>
        </w:tc>
        <w:tc>
          <w:tcPr>
            <w:tcW w:w="307" w:type="pct"/>
            <w:tcBorders>
              <w:right w:val="single" w:sz="4" w:space="0" w:color="auto"/>
            </w:tcBorders>
          </w:tcPr>
          <w:p w:rsidR="00C65046" w:rsidRPr="00776B5E" w:rsidRDefault="00776B5E">
            <w:pPr>
              <w:pStyle w:val="Compact"/>
              <w:jc w:val="center"/>
              <w:rPr>
                <w:sz w:val="22"/>
              </w:rPr>
            </w:pPr>
            <w:r w:rsidRPr="00776B5E">
              <w:rPr>
                <w:sz w:val="22"/>
              </w:rPr>
              <w:t>O95</w:t>
            </w:r>
          </w:p>
        </w:tc>
        <w:tc>
          <w:tcPr>
            <w:tcW w:w="375" w:type="pct"/>
            <w:tcBorders>
              <w:left w:val="single" w:sz="4" w:space="0" w:color="auto"/>
            </w:tcBorders>
          </w:tcPr>
          <w:p w:rsidR="00C65046" w:rsidRPr="00776B5E" w:rsidRDefault="00776B5E">
            <w:pPr>
              <w:pStyle w:val="Compact"/>
              <w:jc w:val="center"/>
              <w:rPr>
                <w:sz w:val="22"/>
              </w:rPr>
            </w:pPr>
            <w:r w:rsidRPr="00776B5E">
              <w:rPr>
                <w:sz w:val="22"/>
              </w:rPr>
              <w:t>78.1</w:t>
            </w:r>
          </w:p>
        </w:tc>
        <w:tc>
          <w:tcPr>
            <w:tcW w:w="513" w:type="pct"/>
          </w:tcPr>
          <w:p w:rsidR="00C65046" w:rsidRPr="00776B5E" w:rsidRDefault="00776B5E">
            <w:pPr>
              <w:pStyle w:val="Compact"/>
              <w:jc w:val="center"/>
              <w:rPr>
                <w:sz w:val="22"/>
              </w:rPr>
            </w:pPr>
            <w:r w:rsidRPr="00776B5E">
              <w:rPr>
                <w:sz w:val="22"/>
              </w:rPr>
              <w:t>(76.9, 78.8)</w:t>
            </w:r>
          </w:p>
        </w:tc>
        <w:tc>
          <w:tcPr>
            <w:tcW w:w="377" w:type="pct"/>
          </w:tcPr>
          <w:p w:rsidR="00C65046" w:rsidRPr="00776B5E" w:rsidRDefault="00776B5E">
            <w:pPr>
              <w:pStyle w:val="Compact"/>
              <w:jc w:val="center"/>
              <w:rPr>
                <w:sz w:val="22"/>
              </w:rPr>
            </w:pPr>
            <w:r w:rsidRPr="00776B5E">
              <w:rPr>
                <w:sz w:val="22"/>
              </w:rPr>
              <w:t>82.8</w:t>
            </w:r>
          </w:p>
        </w:tc>
        <w:tc>
          <w:tcPr>
            <w:tcW w:w="512" w:type="pct"/>
            <w:tcBorders>
              <w:right w:val="single" w:sz="4" w:space="0" w:color="auto"/>
            </w:tcBorders>
          </w:tcPr>
          <w:p w:rsidR="00C65046" w:rsidRPr="00776B5E" w:rsidRDefault="00776B5E">
            <w:pPr>
              <w:pStyle w:val="Compact"/>
              <w:jc w:val="center"/>
              <w:rPr>
                <w:sz w:val="22"/>
              </w:rPr>
            </w:pPr>
            <w:r w:rsidRPr="00776B5E">
              <w:rPr>
                <w:sz w:val="22"/>
              </w:rPr>
              <w:t>(82.0, 83.6)</w:t>
            </w:r>
          </w:p>
        </w:tc>
        <w:tc>
          <w:tcPr>
            <w:tcW w:w="376" w:type="pct"/>
            <w:tcBorders>
              <w:left w:val="single" w:sz="4" w:space="0" w:color="auto"/>
            </w:tcBorders>
          </w:tcPr>
          <w:p w:rsidR="00C65046" w:rsidRPr="00776B5E" w:rsidRDefault="00776B5E">
            <w:pPr>
              <w:pStyle w:val="Compact"/>
              <w:jc w:val="center"/>
              <w:rPr>
                <w:sz w:val="22"/>
              </w:rPr>
            </w:pPr>
            <w:r w:rsidRPr="00776B5E">
              <w:rPr>
                <w:sz w:val="22"/>
              </w:rPr>
              <w:t>68.3</w:t>
            </w:r>
          </w:p>
        </w:tc>
        <w:tc>
          <w:tcPr>
            <w:tcW w:w="512" w:type="pct"/>
          </w:tcPr>
          <w:p w:rsidR="00C65046" w:rsidRPr="00776B5E" w:rsidRDefault="00776B5E">
            <w:pPr>
              <w:pStyle w:val="Compact"/>
              <w:jc w:val="center"/>
              <w:rPr>
                <w:sz w:val="22"/>
              </w:rPr>
            </w:pPr>
            <w:r w:rsidRPr="00776B5E">
              <w:rPr>
                <w:sz w:val="22"/>
              </w:rPr>
              <w:t>(67.5, 69.1)</w:t>
            </w:r>
          </w:p>
        </w:tc>
        <w:tc>
          <w:tcPr>
            <w:tcW w:w="376" w:type="pct"/>
          </w:tcPr>
          <w:p w:rsidR="00C65046" w:rsidRPr="00776B5E" w:rsidRDefault="00776B5E">
            <w:pPr>
              <w:pStyle w:val="Compact"/>
              <w:jc w:val="center"/>
              <w:rPr>
                <w:sz w:val="22"/>
              </w:rPr>
            </w:pPr>
            <w:r w:rsidRPr="00776B5E">
              <w:rPr>
                <w:sz w:val="22"/>
              </w:rPr>
              <w:t>68</w:t>
            </w:r>
          </w:p>
        </w:tc>
        <w:tc>
          <w:tcPr>
            <w:tcW w:w="517" w:type="pct"/>
          </w:tcPr>
          <w:p w:rsidR="00C65046" w:rsidRPr="00776B5E" w:rsidRDefault="00776B5E">
            <w:pPr>
              <w:pStyle w:val="Compact"/>
              <w:jc w:val="center"/>
              <w:rPr>
                <w:sz w:val="22"/>
              </w:rPr>
            </w:pPr>
            <w:r w:rsidRPr="00776B5E">
              <w:rPr>
                <w:sz w:val="22"/>
              </w:rPr>
              <w:t>(67.3, 68.4)</w:t>
            </w:r>
          </w:p>
        </w:tc>
      </w:tr>
      <w:tr w:rsidR="00776B5E" w:rsidRPr="00776B5E" w:rsidTr="002A24AB">
        <w:tc>
          <w:tcPr>
            <w:tcW w:w="1135" w:type="pct"/>
          </w:tcPr>
          <w:p w:rsidR="00C65046" w:rsidRPr="00776B5E" w:rsidRDefault="00776B5E">
            <w:pPr>
              <w:pStyle w:val="Compact"/>
              <w:rPr>
                <w:sz w:val="22"/>
              </w:rPr>
            </w:pPr>
            <w:r w:rsidRPr="00776B5E">
              <w:rPr>
                <w:sz w:val="22"/>
              </w:rPr>
              <w:t>Other Non-communicable Diseases</w:t>
            </w:r>
          </w:p>
        </w:tc>
        <w:tc>
          <w:tcPr>
            <w:tcW w:w="307" w:type="pct"/>
            <w:tcBorders>
              <w:right w:val="single" w:sz="4" w:space="0" w:color="auto"/>
            </w:tcBorders>
          </w:tcPr>
          <w:p w:rsidR="00C65046" w:rsidRPr="00776B5E" w:rsidRDefault="00776B5E">
            <w:pPr>
              <w:pStyle w:val="Compact"/>
              <w:jc w:val="center"/>
              <w:rPr>
                <w:sz w:val="22"/>
              </w:rPr>
            </w:pPr>
            <w:r w:rsidRPr="00776B5E">
              <w:rPr>
                <w:sz w:val="22"/>
              </w:rPr>
              <w:t>R100</w:t>
            </w:r>
          </w:p>
        </w:tc>
        <w:tc>
          <w:tcPr>
            <w:tcW w:w="375" w:type="pct"/>
            <w:tcBorders>
              <w:left w:val="single" w:sz="4" w:space="0" w:color="auto"/>
            </w:tcBorders>
          </w:tcPr>
          <w:p w:rsidR="00C65046" w:rsidRPr="00776B5E" w:rsidRDefault="00776B5E">
            <w:pPr>
              <w:pStyle w:val="Compact"/>
              <w:jc w:val="center"/>
              <w:rPr>
                <w:sz w:val="22"/>
              </w:rPr>
            </w:pPr>
            <w:r w:rsidRPr="00776B5E">
              <w:rPr>
                <w:sz w:val="22"/>
              </w:rPr>
              <w:t>-3</w:t>
            </w:r>
          </w:p>
        </w:tc>
        <w:tc>
          <w:tcPr>
            <w:tcW w:w="513" w:type="pct"/>
          </w:tcPr>
          <w:p w:rsidR="00C65046" w:rsidRPr="00776B5E" w:rsidRDefault="00776B5E">
            <w:pPr>
              <w:pStyle w:val="Compact"/>
              <w:jc w:val="center"/>
              <w:rPr>
                <w:sz w:val="22"/>
              </w:rPr>
            </w:pPr>
            <w:r w:rsidRPr="00776B5E">
              <w:rPr>
                <w:sz w:val="22"/>
              </w:rPr>
              <w:t>(-3.0, -3.0)</w:t>
            </w:r>
          </w:p>
        </w:tc>
        <w:tc>
          <w:tcPr>
            <w:tcW w:w="377" w:type="pct"/>
          </w:tcPr>
          <w:p w:rsidR="00C65046" w:rsidRPr="00776B5E" w:rsidRDefault="00776B5E">
            <w:pPr>
              <w:pStyle w:val="Compact"/>
              <w:jc w:val="center"/>
              <w:rPr>
                <w:sz w:val="22"/>
              </w:rPr>
            </w:pPr>
            <w:r w:rsidRPr="00776B5E">
              <w:rPr>
                <w:sz w:val="22"/>
              </w:rPr>
              <w:t>-1.1</w:t>
            </w:r>
          </w:p>
        </w:tc>
        <w:tc>
          <w:tcPr>
            <w:tcW w:w="512" w:type="pct"/>
            <w:tcBorders>
              <w:right w:val="single" w:sz="4" w:space="0" w:color="auto"/>
            </w:tcBorders>
          </w:tcPr>
          <w:p w:rsidR="00C65046" w:rsidRPr="00776B5E" w:rsidRDefault="00776B5E">
            <w:pPr>
              <w:pStyle w:val="Compact"/>
              <w:jc w:val="center"/>
              <w:rPr>
                <w:sz w:val="22"/>
              </w:rPr>
            </w:pPr>
            <w:r w:rsidRPr="00776B5E">
              <w:rPr>
                <w:sz w:val="22"/>
              </w:rPr>
              <w:t>(-1.4, -0.5)</w:t>
            </w:r>
          </w:p>
        </w:tc>
        <w:tc>
          <w:tcPr>
            <w:tcW w:w="376" w:type="pct"/>
            <w:tcBorders>
              <w:left w:val="single" w:sz="4" w:space="0" w:color="auto"/>
            </w:tcBorders>
          </w:tcPr>
          <w:p w:rsidR="00C65046" w:rsidRPr="00776B5E" w:rsidRDefault="00776B5E">
            <w:pPr>
              <w:pStyle w:val="Compact"/>
              <w:jc w:val="center"/>
              <w:rPr>
                <w:sz w:val="22"/>
              </w:rPr>
            </w:pPr>
            <w:r w:rsidRPr="00776B5E">
              <w:rPr>
                <w:sz w:val="22"/>
              </w:rPr>
              <w:t>11.7</w:t>
            </w:r>
          </w:p>
        </w:tc>
        <w:tc>
          <w:tcPr>
            <w:tcW w:w="512" w:type="pct"/>
          </w:tcPr>
          <w:p w:rsidR="00C65046" w:rsidRPr="00776B5E" w:rsidRDefault="00776B5E">
            <w:pPr>
              <w:pStyle w:val="Compact"/>
              <w:jc w:val="center"/>
              <w:rPr>
                <w:sz w:val="22"/>
              </w:rPr>
            </w:pPr>
            <w:r w:rsidRPr="00776B5E">
              <w:rPr>
                <w:sz w:val="22"/>
              </w:rPr>
              <w:t>(11.3, 12.0)</w:t>
            </w:r>
          </w:p>
        </w:tc>
        <w:tc>
          <w:tcPr>
            <w:tcW w:w="376" w:type="pct"/>
          </w:tcPr>
          <w:p w:rsidR="00C65046" w:rsidRPr="00776B5E" w:rsidRDefault="00776B5E">
            <w:pPr>
              <w:pStyle w:val="Compact"/>
              <w:jc w:val="center"/>
              <w:rPr>
                <w:sz w:val="22"/>
              </w:rPr>
            </w:pPr>
            <w:r w:rsidRPr="00776B5E">
              <w:rPr>
                <w:sz w:val="22"/>
              </w:rPr>
              <w:t>14.6</w:t>
            </w:r>
          </w:p>
        </w:tc>
        <w:tc>
          <w:tcPr>
            <w:tcW w:w="517" w:type="pct"/>
          </w:tcPr>
          <w:p w:rsidR="00C65046" w:rsidRPr="00776B5E" w:rsidRDefault="00776B5E">
            <w:pPr>
              <w:pStyle w:val="Compact"/>
              <w:jc w:val="center"/>
              <w:rPr>
                <w:sz w:val="22"/>
              </w:rPr>
            </w:pPr>
            <w:r w:rsidRPr="00776B5E">
              <w:rPr>
                <w:sz w:val="22"/>
              </w:rPr>
              <w:t>(14.1, 15.0)</w:t>
            </w:r>
          </w:p>
        </w:tc>
      </w:tr>
      <w:tr w:rsidR="00776B5E" w:rsidRPr="00776B5E" w:rsidTr="002A24AB">
        <w:tc>
          <w:tcPr>
            <w:tcW w:w="1135" w:type="pct"/>
          </w:tcPr>
          <w:p w:rsidR="00C65046" w:rsidRPr="00776B5E" w:rsidRDefault="00776B5E">
            <w:pPr>
              <w:pStyle w:val="Compact"/>
              <w:rPr>
                <w:sz w:val="22"/>
              </w:rPr>
            </w:pPr>
            <w:r w:rsidRPr="00776B5E">
              <w:rPr>
                <w:sz w:val="22"/>
              </w:rPr>
              <w:t>Road Traffic</w:t>
            </w:r>
          </w:p>
        </w:tc>
        <w:tc>
          <w:tcPr>
            <w:tcW w:w="307" w:type="pct"/>
            <w:tcBorders>
              <w:right w:val="single" w:sz="4" w:space="0" w:color="auto"/>
            </w:tcBorders>
          </w:tcPr>
          <w:p w:rsidR="00C65046" w:rsidRPr="00776B5E" w:rsidRDefault="00776B5E">
            <w:pPr>
              <w:pStyle w:val="Compact"/>
              <w:jc w:val="center"/>
              <w:rPr>
                <w:sz w:val="22"/>
              </w:rPr>
            </w:pPr>
            <w:r w:rsidRPr="00776B5E">
              <w:rPr>
                <w:sz w:val="22"/>
              </w:rPr>
              <w:t>V89</w:t>
            </w:r>
          </w:p>
        </w:tc>
        <w:tc>
          <w:tcPr>
            <w:tcW w:w="375" w:type="pct"/>
            <w:tcBorders>
              <w:left w:val="single" w:sz="4" w:space="0" w:color="auto"/>
            </w:tcBorders>
          </w:tcPr>
          <w:p w:rsidR="00C65046" w:rsidRPr="00776B5E" w:rsidRDefault="00776B5E">
            <w:pPr>
              <w:pStyle w:val="Compact"/>
              <w:jc w:val="center"/>
              <w:rPr>
                <w:sz w:val="22"/>
              </w:rPr>
            </w:pPr>
            <w:r w:rsidRPr="00776B5E">
              <w:rPr>
                <w:sz w:val="22"/>
              </w:rPr>
              <w:t>40.7</w:t>
            </w:r>
          </w:p>
        </w:tc>
        <w:tc>
          <w:tcPr>
            <w:tcW w:w="513" w:type="pct"/>
          </w:tcPr>
          <w:p w:rsidR="00C65046" w:rsidRPr="00776B5E" w:rsidRDefault="00776B5E">
            <w:pPr>
              <w:pStyle w:val="Compact"/>
              <w:jc w:val="center"/>
              <w:rPr>
                <w:sz w:val="22"/>
              </w:rPr>
            </w:pPr>
            <w:r w:rsidRPr="00776B5E">
              <w:rPr>
                <w:sz w:val="22"/>
              </w:rPr>
              <w:t>(39.1, 41.8)</w:t>
            </w:r>
          </w:p>
        </w:tc>
        <w:tc>
          <w:tcPr>
            <w:tcW w:w="377" w:type="pct"/>
          </w:tcPr>
          <w:p w:rsidR="00C65046" w:rsidRPr="00776B5E" w:rsidRDefault="00776B5E">
            <w:pPr>
              <w:pStyle w:val="Compact"/>
              <w:jc w:val="center"/>
              <w:rPr>
                <w:sz w:val="22"/>
              </w:rPr>
            </w:pPr>
            <w:r w:rsidRPr="00776B5E">
              <w:rPr>
                <w:sz w:val="22"/>
              </w:rPr>
              <w:t>41.1</w:t>
            </w:r>
          </w:p>
        </w:tc>
        <w:tc>
          <w:tcPr>
            <w:tcW w:w="512" w:type="pct"/>
            <w:tcBorders>
              <w:right w:val="single" w:sz="4" w:space="0" w:color="auto"/>
            </w:tcBorders>
          </w:tcPr>
          <w:p w:rsidR="00C65046" w:rsidRPr="00776B5E" w:rsidRDefault="00776B5E">
            <w:pPr>
              <w:pStyle w:val="Compact"/>
              <w:jc w:val="center"/>
              <w:rPr>
                <w:sz w:val="22"/>
              </w:rPr>
            </w:pPr>
            <w:r w:rsidRPr="00776B5E">
              <w:rPr>
                <w:sz w:val="22"/>
              </w:rPr>
              <w:t>(39.8, 42.6)</w:t>
            </w:r>
          </w:p>
        </w:tc>
        <w:tc>
          <w:tcPr>
            <w:tcW w:w="376" w:type="pct"/>
            <w:tcBorders>
              <w:left w:val="single" w:sz="4" w:space="0" w:color="auto"/>
            </w:tcBorders>
          </w:tcPr>
          <w:p w:rsidR="00C65046" w:rsidRPr="00776B5E" w:rsidRDefault="00776B5E">
            <w:pPr>
              <w:pStyle w:val="Compact"/>
              <w:jc w:val="center"/>
              <w:rPr>
                <w:sz w:val="22"/>
              </w:rPr>
            </w:pPr>
            <w:r w:rsidRPr="00776B5E">
              <w:rPr>
                <w:sz w:val="22"/>
              </w:rPr>
              <w:t>77.3</w:t>
            </w:r>
          </w:p>
        </w:tc>
        <w:tc>
          <w:tcPr>
            <w:tcW w:w="512" w:type="pct"/>
          </w:tcPr>
          <w:p w:rsidR="00C65046" w:rsidRPr="00776B5E" w:rsidRDefault="00776B5E">
            <w:pPr>
              <w:pStyle w:val="Compact"/>
              <w:jc w:val="center"/>
              <w:rPr>
                <w:sz w:val="22"/>
              </w:rPr>
            </w:pPr>
            <w:r w:rsidRPr="00776B5E">
              <w:rPr>
                <w:sz w:val="22"/>
              </w:rPr>
              <w:t>(77.1, 78.5)</w:t>
            </w:r>
          </w:p>
        </w:tc>
        <w:tc>
          <w:tcPr>
            <w:tcW w:w="376" w:type="pct"/>
          </w:tcPr>
          <w:p w:rsidR="00C65046" w:rsidRPr="00776B5E" w:rsidRDefault="00776B5E">
            <w:pPr>
              <w:pStyle w:val="Compact"/>
              <w:jc w:val="center"/>
              <w:rPr>
                <w:sz w:val="22"/>
              </w:rPr>
            </w:pPr>
            <w:r w:rsidRPr="00776B5E">
              <w:rPr>
                <w:sz w:val="22"/>
              </w:rPr>
              <w:t>81.5</w:t>
            </w:r>
          </w:p>
        </w:tc>
        <w:tc>
          <w:tcPr>
            <w:tcW w:w="517" w:type="pct"/>
          </w:tcPr>
          <w:p w:rsidR="00C65046" w:rsidRPr="00776B5E" w:rsidRDefault="00776B5E">
            <w:pPr>
              <w:pStyle w:val="Compact"/>
              <w:jc w:val="center"/>
              <w:rPr>
                <w:sz w:val="22"/>
              </w:rPr>
            </w:pPr>
            <w:r w:rsidRPr="00776B5E">
              <w:rPr>
                <w:sz w:val="22"/>
              </w:rPr>
              <w:t>(81.5, 82.5)</w:t>
            </w:r>
          </w:p>
        </w:tc>
      </w:tr>
      <w:tr w:rsidR="00776B5E" w:rsidRPr="00776B5E" w:rsidTr="002A24AB">
        <w:tc>
          <w:tcPr>
            <w:tcW w:w="1135" w:type="pct"/>
          </w:tcPr>
          <w:p w:rsidR="00C65046" w:rsidRPr="00776B5E" w:rsidRDefault="00776B5E">
            <w:pPr>
              <w:pStyle w:val="Compact"/>
              <w:rPr>
                <w:sz w:val="22"/>
              </w:rPr>
            </w:pPr>
            <w:r w:rsidRPr="00776B5E">
              <w:rPr>
                <w:sz w:val="22"/>
              </w:rPr>
              <w:t>Falls</w:t>
            </w:r>
          </w:p>
        </w:tc>
        <w:tc>
          <w:tcPr>
            <w:tcW w:w="307" w:type="pct"/>
            <w:tcBorders>
              <w:right w:val="single" w:sz="4" w:space="0" w:color="auto"/>
            </w:tcBorders>
          </w:tcPr>
          <w:p w:rsidR="00C65046" w:rsidRPr="00776B5E" w:rsidRDefault="00776B5E">
            <w:pPr>
              <w:pStyle w:val="Compact"/>
              <w:jc w:val="center"/>
              <w:rPr>
                <w:sz w:val="22"/>
              </w:rPr>
            </w:pPr>
            <w:r w:rsidRPr="00776B5E">
              <w:rPr>
                <w:sz w:val="22"/>
              </w:rPr>
              <w:t>W19</w:t>
            </w:r>
          </w:p>
        </w:tc>
        <w:tc>
          <w:tcPr>
            <w:tcW w:w="375" w:type="pct"/>
            <w:tcBorders>
              <w:left w:val="single" w:sz="4" w:space="0" w:color="auto"/>
            </w:tcBorders>
          </w:tcPr>
          <w:p w:rsidR="00C65046" w:rsidRPr="00776B5E" w:rsidRDefault="00776B5E">
            <w:pPr>
              <w:pStyle w:val="Compact"/>
              <w:jc w:val="center"/>
              <w:rPr>
                <w:sz w:val="22"/>
              </w:rPr>
            </w:pPr>
            <w:r w:rsidRPr="00776B5E">
              <w:rPr>
                <w:sz w:val="22"/>
              </w:rPr>
              <w:t>17.8</w:t>
            </w:r>
          </w:p>
        </w:tc>
        <w:tc>
          <w:tcPr>
            <w:tcW w:w="513" w:type="pct"/>
          </w:tcPr>
          <w:p w:rsidR="00C65046" w:rsidRPr="00776B5E" w:rsidRDefault="00776B5E">
            <w:pPr>
              <w:pStyle w:val="Compact"/>
              <w:jc w:val="center"/>
              <w:rPr>
                <w:sz w:val="22"/>
              </w:rPr>
            </w:pPr>
            <w:r w:rsidRPr="00776B5E">
              <w:rPr>
                <w:sz w:val="22"/>
              </w:rPr>
              <w:t>(16.9, 19.1)</w:t>
            </w:r>
          </w:p>
        </w:tc>
        <w:tc>
          <w:tcPr>
            <w:tcW w:w="377" w:type="pct"/>
          </w:tcPr>
          <w:p w:rsidR="00C65046" w:rsidRPr="00776B5E" w:rsidRDefault="00776B5E">
            <w:pPr>
              <w:pStyle w:val="Compact"/>
              <w:jc w:val="center"/>
              <w:rPr>
                <w:sz w:val="22"/>
              </w:rPr>
            </w:pPr>
            <w:r w:rsidRPr="00776B5E">
              <w:rPr>
                <w:sz w:val="22"/>
              </w:rPr>
              <w:t>21.2</w:t>
            </w:r>
          </w:p>
        </w:tc>
        <w:tc>
          <w:tcPr>
            <w:tcW w:w="512" w:type="pct"/>
            <w:tcBorders>
              <w:right w:val="single" w:sz="4" w:space="0" w:color="auto"/>
            </w:tcBorders>
          </w:tcPr>
          <w:p w:rsidR="00C65046" w:rsidRPr="00776B5E" w:rsidRDefault="00776B5E">
            <w:pPr>
              <w:pStyle w:val="Compact"/>
              <w:jc w:val="center"/>
              <w:rPr>
                <w:sz w:val="22"/>
              </w:rPr>
            </w:pPr>
            <w:r w:rsidRPr="00776B5E">
              <w:rPr>
                <w:sz w:val="22"/>
              </w:rPr>
              <w:t>(20.0, 22.5)</w:t>
            </w:r>
          </w:p>
        </w:tc>
        <w:tc>
          <w:tcPr>
            <w:tcW w:w="376" w:type="pct"/>
            <w:tcBorders>
              <w:left w:val="single" w:sz="4" w:space="0" w:color="auto"/>
            </w:tcBorders>
          </w:tcPr>
          <w:p w:rsidR="00C65046" w:rsidRPr="00776B5E" w:rsidRDefault="00776B5E">
            <w:pPr>
              <w:pStyle w:val="Compact"/>
              <w:jc w:val="center"/>
              <w:rPr>
                <w:sz w:val="22"/>
              </w:rPr>
            </w:pPr>
            <w:r w:rsidRPr="00776B5E">
              <w:rPr>
                <w:sz w:val="22"/>
              </w:rPr>
              <w:t>57.2</w:t>
            </w:r>
          </w:p>
        </w:tc>
        <w:tc>
          <w:tcPr>
            <w:tcW w:w="512" w:type="pct"/>
          </w:tcPr>
          <w:p w:rsidR="00C65046" w:rsidRPr="00776B5E" w:rsidRDefault="00776B5E">
            <w:pPr>
              <w:pStyle w:val="Compact"/>
              <w:jc w:val="center"/>
              <w:rPr>
                <w:sz w:val="22"/>
              </w:rPr>
            </w:pPr>
            <w:r w:rsidRPr="00776B5E">
              <w:rPr>
                <w:sz w:val="22"/>
              </w:rPr>
              <w:t>(56.9, 58.3)</w:t>
            </w:r>
          </w:p>
        </w:tc>
        <w:tc>
          <w:tcPr>
            <w:tcW w:w="376" w:type="pct"/>
          </w:tcPr>
          <w:p w:rsidR="00C65046" w:rsidRPr="00776B5E" w:rsidRDefault="00776B5E">
            <w:pPr>
              <w:pStyle w:val="Compact"/>
              <w:jc w:val="center"/>
              <w:rPr>
                <w:sz w:val="22"/>
              </w:rPr>
            </w:pPr>
            <w:r w:rsidRPr="00776B5E">
              <w:rPr>
                <w:sz w:val="22"/>
              </w:rPr>
              <w:t>59.3</w:t>
            </w:r>
          </w:p>
        </w:tc>
        <w:tc>
          <w:tcPr>
            <w:tcW w:w="517" w:type="pct"/>
          </w:tcPr>
          <w:p w:rsidR="00C65046" w:rsidRPr="00776B5E" w:rsidRDefault="00776B5E">
            <w:pPr>
              <w:pStyle w:val="Compact"/>
              <w:jc w:val="center"/>
              <w:rPr>
                <w:sz w:val="22"/>
              </w:rPr>
            </w:pPr>
            <w:r w:rsidRPr="00776B5E">
              <w:rPr>
                <w:sz w:val="22"/>
              </w:rPr>
              <w:t>(58.8, 60.4)</w:t>
            </w:r>
          </w:p>
        </w:tc>
      </w:tr>
      <w:tr w:rsidR="00776B5E" w:rsidRPr="00776B5E" w:rsidTr="002A24AB">
        <w:tc>
          <w:tcPr>
            <w:tcW w:w="1135" w:type="pct"/>
          </w:tcPr>
          <w:p w:rsidR="00C65046" w:rsidRPr="00776B5E" w:rsidRDefault="00776B5E">
            <w:pPr>
              <w:pStyle w:val="Compact"/>
              <w:rPr>
                <w:sz w:val="22"/>
              </w:rPr>
            </w:pPr>
            <w:r w:rsidRPr="00776B5E">
              <w:rPr>
                <w:sz w:val="22"/>
              </w:rPr>
              <w:t>Drowning</w:t>
            </w:r>
          </w:p>
        </w:tc>
        <w:tc>
          <w:tcPr>
            <w:tcW w:w="307" w:type="pct"/>
            <w:tcBorders>
              <w:right w:val="single" w:sz="4" w:space="0" w:color="auto"/>
            </w:tcBorders>
          </w:tcPr>
          <w:p w:rsidR="00C65046" w:rsidRPr="00776B5E" w:rsidRDefault="00776B5E">
            <w:pPr>
              <w:pStyle w:val="Compact"/>
              <w:jc w:val="center"/>
              <w:rPr>
                <w:sz w:val="22"/>
              </w:rPr>
            </w:pPr>
            <w:r w:rsidRPr="00776B5E">
              <w:rPr>
                <w:sz w:val="22"/>
              </w:rPr>
              <w:t>W74</w:t>
            </w:r>
          </w:p>
        </w:tc>
        <w:tc>
          <w:tcPr>
            <w:tcW w:w="375" w:type="pct"/>
            <w:tcBorders>
              <w:left w:val="single" w:sz="4" w:space="0" w:color="auto"/>
            </w:tcBorders>
          </w:tcPr>
          <w:p w:rsidR="00C65046" w:rsidRPr="00776B5E" w:rsidRDefault="00776B5E">
            <w:pPr>
              <w:pStyle w:val="Compact"/>
              <w:jc w:val="center"/>
              <w:rPr>
                <w:sz w:val="22"/>
              </w:rPr>
            </w:pPr>
            <w:r w:rsidRPr="00776B5E">
              <w:rPr>
                <w:sz w:val="22"/>
              </w:rPr>
              <w:t>86.2</w:t>
            </w:r>
          </w:p>
        </w:tc>
        <w:tc>
          <w:tcPr>
            <w:tcW w:w="513" w:type="pct"/>
          </w:tcPr>
          <w:p w:rsidR="00C65046" w:rsidRPr="00776B5E" w:rsidRDefault="00776B5E">
            <w:pPr>
              <w:pStyle w:val="Compact"/>
              <w:jc w:val="center"/>
              <w:rPr>
                <w:sz w:val="22"/>
              </w:rPr>
            </w:pPr>
            <w:r w:rsidRPr="00776B5E">
              <w:rPr>
                <w:sz w:val="22"/>
              </w:rPr>
              <w:t>(85.3, 87.2)</w:t>
            </w:r>
          </w:p>
        </w:tc>
        <w:tc>
          <w:tcPr>
            <w:tcW w:w="377" w:type="pct"/>
          </w:tcPr>
          <w:p w:rsidR="00C65046" w:rsidRPr="00776B5E" w:rsidRDefault="00776B5E">
            <w:pPr>
              <w:pStyle w:val="Compact"/>
              <w:jc w:val="center"/>
              <w:rPr>
                <w:sz w:val="22"/>
              </w:rPr>
            </w:pPr>
            <w:r w:rsidRPr="00776B5E">
              <w:rPr>
                <w:sz w:val="22"/>
              </w:rPr>
              <w:t>83.8</w:t>
            </w:r>
          </w:p>
        </w:tc>
        <w:tc>
          <w:tcPr>
            <w:tcW w:w="512" w:type="pct"/>
            <w:tcBorders>
              <w:right w:val="single" w:sz="4" w:space="0" w:color="auto"/>
            </w:tcBorders>
          </w:tcPr>
          <w:p w:rsidR="00C65046" w:rsidRPr="00776B5E" w:rsidRDefault="00776B5E">
            <w:pPr>
              <w:pStyle w:val="Compact"/>
              <w:jc w:val="center"/>
              <w:rPr>
                <w:sz w:val="22"/>
              </w:rPr>
            </w:pPr>
            <w:r w:rsidRPr="00776B5E">
              <w:rPr>
                <w:sz w:val="22"/>
              </w:rPr>
              <w:t>(82.4, 85.3)</w:t>
            </w:r>
          </w:p>
        </w:tc>
        <w:tc>
          <w:tcPr>
            <w:tcW w:w="376" w:type="pct"/>
            <w:tcBorders>
              <w:left w:val="single" w:sz="4" w:space="0" w:color="auto"/>
            </w:tcBorders>
          </w:tcPr>
          <w:p w:rsidR="00C65046" w:rsidRPr="00776B5E" w:rsidRDefault="00776B5E">
            <w:pPr>
              <w:pStyle w:val="Compact"/>
              <w:jc w:val="center"/>
              <w:rPr>
                <w:sz w:val="22"/>
              </w:rPr>
            </w:pPr>
            <w:r w:rsidRPr="00776B5E">
              <w:rPr>
                <w:sz w:val="22"/>
              </w:rPr>
              <w:t>84.1</w:t>
            </w:r>
          </w:p>
        </w:tc>
        <w:tc>
          <w:tcPr>
            <w:tcW w:w="512" w:type="pct"/>
          </w:tcPr>
          <w:p w:rsidR="00C65046" w:rsidRPr="00776B5E" w:rsidRDefault="00776B5E">
            <w:pPr>
              <w:pStyle w:val="Compact"/>
              <w:jc w:val="center"/>
              <w:rPr>
                <w:sz w:val="22"/>
              </w:rPr>
            </w:pPr>
            <w:r w:rsidRPr="00776B5E">
              <w:rPr>
                <w:sz w:val="22"/>
              </w:rPr>
              <w:t>(83.5, 84.1)</w:t>
            </w:r>
          </w:p>
        </w:tc>
        <w:tc>
          <w:tcPr>
            <w:tcW w:w="376" w:type="pct"/>
          </w:tcPr>
          <w:p w:rsidR="00C65046" w:rsidRPr="00776B5E" w:rsidRDefault="00776B5E">
            <w:pPr>
              <w:pStyle w:val="Compact"/>
              <w:jc w:val="center"/>
              <w:rPr>
                <w:sz w:val="22"/>
              </w:rPr>
            </w:pPr>
            <w:r w:rsidRPr="00776B5E">
              <w:rPr>
                <w:sz w:val="22"/>
              </w:rPr>
              <w:t>81.3</w:t>
            </w:r>
          </w:p>
        </w:tc>
        <w:tc>
          <w:tcPr>
            <w:tcW w:w="517" w:type="pct"/>
          </w:tcPr>
          <w:p w:rsidR="00C65046" w:rsidRPr="00776B5E" w:rsidRDefault="00776B5E">
            <w:pPr>
              <w:pStyle w:val="Compact"/>
              <w:jc w:val="center"/>
              <w:rPr>
                <w:sz w:val="22"/>
              </w:rPr>
            </w:pPr>
            <w:r w:rsidRPr="00776B5E">
              <w:rPr>
                <w:sz w:val="22"/>
              </w:rPr>
              <w:t>(80.2, 84.1)</w:t>
            </w:r>
          </w:p>
        </w:tc>
      </w:tr>
      <w:tr w:rsidR="00776B5E" w:rsidRPr="00776B5E" w:rsidTr="002A24AB">
        <w:tc>
          <w:tcPr>
            <w:tcW w:w="1135" w:type="pct"/>
          </w:tcPr>
          <w:p w:rsidR="00C65046" w:rsidRPr="00776B5E" w:rsidRDefault="00776B5E">
            <w:pPr>
              <w:pStyle w:val="Compact"/>
              <w:rPr>
                <w:sz w:val="22"/>
              </w:rPr>
            </w:pPr>
            <w:r w:rsidRPr="00776B5E">
              <w:rPr>
                <w:sz w:val="22"/>
              </w:rPr>
              <w:t>Fires</w:t>
            </w:r>
          </w:p>
        </w:tc>
        <w:tc>
          <w:tcPr>
            <w:tcW w:w="307" w:type="pct"/>
            <w:tcBorders>
              <w:right w:val="single" w:sz="4" w:space="0" w:color="auto"/>
            </w:tcBorders>
          </w:tcPr>
          <w:p w:rsidR="00C65046" w:rsidRPr="00776B5E" w:rsidRDefault="00776B5E">
            <w:pPr>
              <w:pStyle w:val="Compact"/>
              <w:jc w:val="center"/>
              <w:rPr>
                <w:sz w:val="22"/>
              </w:rPr>
            </w:pPr>
            <w:r w:rsidRPr="00776B5E">
              <w:rPr>
                <w:sz w:val="22"/>
              </w:rPr>
              <w:t>X09</w:t>
            </w:r>
          </w:p>
        </w:tc>
        <w:tc>
          <w:tcPr>
            <w:tcW w:w="375" w:type="pct"/>
            <w:tcBorders>
              <w:left w:val="single" w:sz="4" w:space="0" w:color="auto"/>
            </w:tcBorders>
          </w:tcPr>
          <w:p w:rsidR="00C65046" w:rsidRPr="00776B5E" w:rsidRDefault="00776B5E">
            <w:pPr>
              <w:pStyle w:val="Compact"/>
              <w:jc w:val="center"/>
              <w:rPr>
                <w:sz w:val="22"/>
              </w:rPr>
            </w:pPr>
            <w:r w:rsidRPr="00776B5E">
              <w:rPr>
                <w:sz w:val="22"/>
              </w:rPr>
              <w:t>25.8</w:t>
            </w:r>
          </w:p>
        </w:tc>
        <w:tc>
          <w:tcPr>
            <w:tcW w:w="513" w:type="pct"/>
          </w:tcPr>
          <w:p w:rsidR="00C65046" w:rsidRPr="00776B5E" w:rsidRDefault="00776B5E">
            <w:pPr>
              <w:pStyle w:val="Compact"/>
              <w:jc w:val="center"/>
              <w:rPr>
                <w:sz w:val="22"/>
              </w:rPr>
            </w:pPr>
            <w:r w:rsidRPr="00776B5E">
              <w:rPr>
                <w:sz w:val="22"/>
              </w:rPr>
              <w:t>(24.8, 27.7)</w:t>
            </w:r>
          </w:p>
        </w:tc>
        <w:tc>
          <w:tcPr>
            <w:tcW w:w="377" w:type="pct"/>
          </w:tcPr>
          <w:p w:rsidR="00C65046" w:rsidRPr="00776B5E" w:rsidRDefault="00776B5E">
            <w:pPr>
              <w:pStyle w:val="Compact"/>
              <w:jc w:val="center"/>
              <w:rPr>
                <w:sz w:val="22"/>
              </w:rPr>
            </w:pPr>
            <w:r w:rsidRPr="00776B5E">
              <w:rPr>
                <w:sz w:val="22"/>
              </w:rPr>
              <w:t>28.7</w:t>
            </w:r>
          </w:p>
        </w:tc>
        <w:tc>
          <w:tcPr>
            <w:tcW w:w="512" w:type="pct"/>
            <w:tcBorders>
              <w:right w:val="single" w:sz="4" w:space="0" w:color="auto"/>
            </w:tcBorders>
          </w:tcPr>
          <w:p w:rsidR="00C65046" w:rsidRPr="00776B5E" w:rsidRDefault="00776B5E">
            <w:pPr>
              <w:pStyle w:val="Compact"/>
              <w:jc w:val="center"/>
              <w:rPr>
                <w:sz w:val="22"/>
              </w:rPr>
            </w:pPr>
            <w:r w:rsidRPr="00776B5E">
              <w:rPr>
                <w:sz w:val="22"/>
              </w:rPr>
              <w:t>(27.4, 30.3)</w:t>
            </w:r>
          </w:p>
        </w:tc>
        <w:tc>
          <w:tcPr>
            <w:tcW w:w="376" w:type="pct"/>
            <w:tcBorders>
              <w:left w:val="single" w:sz="4" w:space="0" w:color="auto"/>
            </w:tcBorders>
          </w:tcPr>
          <w:p w:rsidR="00C65046" w:rsidRPr="00776B5E" w:rsidRDefault="00776B5E">
            <w:pPr>
              <w:pStyle w:val="Compact"/>
              <w:jc w:val="center"/>
              <w:rPr>
                <w:sz w:val="22"/>
              </w:rPr>
            </w:pPr>
            <w:r w:rsidRPr="00776B5E">
              <w:rPr>
                <w:sz w:val="22"/>
              </w:rPr>
              <w:t>70.6</w:t>
            </w:r>
          </w:p>
        </w:tc>
        <w:tc>
          <w:tcPr>
            <w:tcW w:w="512" w:type="pct"/>
          </w:tcPr>
          <w:p w:rsidR="00C65046" w:rsidRPr="00776B5E" w:rsidRDefault="00776B5E">
            <w:pPr>
              <w:pStyle w:val="Compact"/>
              <w:jc w:val="center"/>
              <w:rPr>
                <w:sz w:val="22"/>
              </w:rPr>
            </w:pPr>
            <w:r w:rsidRPr="00776B5E">
              <w:rPr>
                <w:sz w:val="22"/>
              </w:rPr>
              <w:t>(69.1, 72.5)</w:t>
            </w:r>
          </w:p>
        </w:tc>
        <w:tc>
          <w:tcPr>
            <w:tcW w:w="376" w:type="pct"/>
          </w:tcPr>
          <w:p w:rsidR="00C65046" w:rsidRPr="00776B5E" w:rsidRDefault="00776B5E">
            <w:pPr>
              <w:pStyle w:val="Compact"/>
              <w:jc w:val="center"/>
              <w:rPr>
                <w:sz w:val="22"/>
              </w:rPr>
            </w:pPr>
            <w:r w:rsidRPr="00776B5E">
              <w:rPr>
                <w:sz w:val="22"/>
              </w:rPr>
              <w:t>71.7</w:t>
            </w:r>
          </w:p>
        </w:tc>
        <w:tc>
          <w:tcPr>
            <w:tcW w:w="517" w:type="pct"/>
          </w:tcPr>
          <w:p w:rsidR="00C65046" w:rsidRPr="00776B5E" w:rsidRDefault="00776B5E">
            <w:pPr>
              <w:pStyle w:val="Compact"/>
              <w:jc w:val="center"/>
              <w:rPr>
                <w:sz w:val="22"/>
              </w:rPr>
            </w:pPr>
            <w:r w:rsidRPr="00776B5E">
              <w:rPr>
                <w:sz w:val="22"/>
              </w:rPr>
              <w:t>(69.1, 72.5)</w:t>
            </w:r>
          </w:p>
        </w:tc>
      </w:tr>
      <w:tr w:rsidR="00776B5E" w:rsidRPr="00776B5E" w:rsidTr="002A24AB">
        <w:tc>
          <w:tcPr>
            <w:tcW w:w="1135" w:type="pct"/>
          </w:tcPr>
          <w:p w:rsidR="00C65046" w:rsidRPr="00776B5E" w:rsidRDefault="00776B5E">
            <w:pPr>
              <w:pStyle w:val="Compact"/>
              <w:rPr>
                <w:sz w:val="22"/>
              </w:rPr>
            </w:pPr>
            <w:r w:rsidRPr="00776B5E">
              <w:rPr>
                <w:sz w:val="22"/>
              </w:rPr>
              <w:t>Bite of Venomous Animal</w:t>
            </w:r>
          </w:p>
        </w:tc>
        <w:tc>
          <w:tcPr>
            <w:tcW w:w="307" w:type="pct"/>
            <w:tcBorders>
              <w:right w:val="single" w:sz="4" w:space="0" w:color="auto"/>
            </w:tcBorders>
          </w:tcPr>
          <w:p w:rsidR="00C65046" w:rsidRPr="00776B5E" w:rsidRDefault="00776B5E">
            <w:pPr>
              <w:pStyle w:val="Compact"/>
              <w:jc w:val="center"/>
              <w:rPr>
                <w:sz w:val="22"/>
              </w:rPr>
            </w:pPr>
            <w:r w:rsidRPr="00776B5E">
              <w:rPr>
                <w:sz w:val="22"/>
              </w:rPr>
              <w:t>X27</w:t>
            </w:r>
          </w:p>
        </w:tc>
        <w:tc>
          <w:tcPr>
            <w:tcW w:w="375" w:type="pct"/>
            <w:tcBorders>
              <w:left w:val="single" w:sz="4" w:space="0" w:color="auto"/>
            </w:tcBorders>
          </w:tcPr>
          <w:p w:rsidR="00C65046" w:rsidRPr="00776B5E" w:rsidRDefault="00776B5E">
            <w:pPr>
              <w:pStyle w:val="Compact"/>
              <w:jc w:val="center"/>
              <w:rPr>
                <w:sz w:val="22"/>
              </w:rPr>
            </w:pPr>
            <w:r w:rsidRPr="00776B5E">
              <w:rPr>
                <w:sz w:val="22"/>
              </w:rPr>
              <w:t>70.9</w:t>
            </w:r>
          </w:p>
        </w:tc>
        <w:tc>
          <w:tcPr>
            <w:tcW w:w="513" w:type="pct"/>
          </w:tcPr>
          <w:p w:rsidR="00C65046" w:rsidRPr="00776B5E" w:rsidRDefault="00776B5E">
            <w:pPr>
              <w:pStyle w:val="Compact"/>
              <w:jc w:val="center"/>
              <w:rPr>
                <w:sz w:val="22"/>
              </w:rPr>
            </w:pPr>
            <w:r w:rsidRPr="00776B5E">
              <w:rPr>
                <w:sz w:val="22"/>
              </w:rPr>
              <w:t>(68.9, 72.9)</w:t>
            </w:r>
          </w:p>
        </w:tc>
        <w:tc>
          <w:tcPr>
            <w:tcW w:w="377" w:type="pct"/>
          </w:tcPr>
          <w:p w:rsidR="00C65046" w:rsidRPr="00776B5E" w:rsidRDefault="00776B5E">
            <w:pPr>
              <w:pStyle w:val="Compact"/>
              <w:jc w:val="center"/>
              <w:rPr>
                <w:sz w:val="22"/>
              </w:rPr>
            </w:pPr>
            <w:r w:rsidRPr="00776B5E">
              <w:rPr>
                <w:sz w:val="22"/>
              </w:rPr>
              <w:t>76.2</w:t>
            </w:r>
          </w:p>
        </w:tc>
        <w:tc>
          <w:tcPr>
            <w:tcW w:w="512" w:type="pct"/>
            <w:tcBorders>
              <w:right w:val="single" w:sz="4" w:space="0" w:color="auto"/>
            </w:tcBorders>
          </w:tcPr>
          <w:p w:rsidR="00C65046" w:rsidRPr="00776B5E" w:rsidRDefault="00776B5E">
            <w:pPr>
              <w:pStyle w:val="Compact"/>
              <w:jc w:val="center"/>
              <w:rPr>
                <w:sz w:val="22"/>
              </w:rPr>
            </w:pPr>
            <w:r w:rsidRPr="00776B5E">
              <w:rPr>
                <w:sz w:val="22"/>
              </w:rPr>
              <w:t>(74.2, 77.8)</w:t>
            </w:r>
          </w:p>
        </w:tc>
        <w:tc>
          <w:tcPr>
            <w:tcW w:w="376" w:type="pct"/>
            <w:tcBorders>
              <w:left w:val="single" w:sz="4" w:space="0" w:color="auto"/>
            </w:tcBorders>
          </w:tcPr>
          <w:p w:rsidR="00C65046" w:rsidRPr="00776B5E" w:rsidRDefault="00776B5E">
            <w:pPr>
              <w:pStyle w:val="Compact"/>
              <w:jc w:val="center"/>
              <w:rPr>
                <w:sz w:val="22"/>
              </w:rPr>
            </w:pPr>
            <w:r w:rsidRPr="00776B5E">
              <w:rPr>
                <w:sz w:val="22"/>
              </w:rPr>
              <w:t>87.1</w:t>
            </w:r>
          </w:p>
        </w:tc>
        <w:tc>
          <w:tcPr>
            <w:tcW w:w="512" w:type="pct"/>
          </w:tcPr>
          <w:p w:rsidR="00C65046" w:rsidRPr="00776B5E" w:rsidRDefault="00776B5E">
            <w:pPr>
              <w:pStyle w:val="Compact"/>
              <w:jc w:val="center"/>
              <w:rPr>
                <w:sz w:val="22"/>
              </w:rPr>
            </w:pPr>
            <w:r w:rsidRPr="00776B5E">
              <w:rPr>
                <w:sz w:val="22"/>
              </w:rPr>
              <w:t>(87.1, 87.1)</w:t>
            </w:r>
          </w:p>
        </w:tc>
        <w:tc>
          <w:tcPr>
            <w:tcW w:w="376" w:type="pct"/>
          </w:tcPr>
          <w:p w:rsidR="00C65046" w:rsidRPr="00776B5E" w:rsidRDefault="00776B5E">
            <w:pPr>
              <w:pStyle w:val="Compact"/>
              <w:jc w:val="center"/>
              <w:rPr>
                <w:sz w:val="22"/>
              </w:rPr>
            </w:pPr>
            <w:r w:rsidRPr="00776B5E">
              <w:rPr>
                <w:sz w:val="22"/>
              </w:rPr>
              <w:t>80.7</w:t>
            </w:r>
          </w:p>
        </w:tc>
        <w:tc>
          <w:tcPr>
            <w:tcW w:w="517" w:type="pct"/>
          </w:tcPr>
          <w:p w:rsidR="00C65046" w:rsidRPr="00776B5E" w:rsidRDefault="00776B5E">
            <w:pPr>
              <w:pStyle w:val="Compact"/>
              <w:jc w:val="center"/>
              <w:rPr>
                <w:sz w:val="22"/>
              </w:rPr>
            </w:pPr>
            <w:r w:rsidRPr="00776B5E">
              <w:rPr>
                <w:sz w:val="22"/>
              </w:rPr>
              <w:t>(80.7, 80.7)</w:t>
            </w:r>
          </w:p>
        </w:tc>
      </w:tr>
      <w:tr w:rsidR="00776B5E" w:rsidRPr="00776B5E" w:rsidTr="002A24AB">
        <w:tc>
          <w:tcPr>
            <w:tcW w:w="1135" w:type="pct"/>
          </w:tcPr>
          <w:p w:rsidR="00C65046" w:rsidRPr="00776B5E" w:rsidRDefault="00776B5E">
            <w:pPr>
              <w:pStyle w:val="Compact"/>
              <w:rPr>
                <w:sz w:val="22"/>
              </w:rPr>
            </w:pPr>
            <w:r w:rsidRPr="00776B5E">
              <w:rPr>
                <w:sz w:val="22"/>
              </w:rPr>
              <w:t>Poisonings</w:t>
            </w:r>
          </w:p>
        </w:tc>
        <w:tc>
          <w:tcPr>
            <w:tcW w:w="307" w:type="pct"/>
            <w:tcBorders>
              <w:right w:val="single" w:sz="4" w:space="0" w:color="auto"/>
            </w:tcBorders>
          </w:tcPr>
          <w:p w:rsidR="00C65046" w:rsidRPr="00776B5E" w:rsidRDefault="00776B5E">
            <w:pPr>
              <w:pStyle w:val="Compact"/>
              <w:jc w:val="center"/>
              <w:rPr>
                <w:sz w:val="22"/>
              </w:rPr>
            </w:pPr>
            <w:r w:rsidRPr="00776B5E">
              <w:rPr>
                <w:sz w:val="22"/>
              </w:rPr>
              <w:t>X49</w:t>
            </w:r>
          </w:p>
        </w:tc>
        <w:tc>
          <w:tcPr>
            <w:tcW w:w="375" w:type="pct"/>
            <w:tcBorders>
              <w:left w:val="single" w:sz="4" w:space="0" w:color="auto"/>
            </w:tcBorders>
          </w:tcPr>
          <w:p w:rsidR="00C65046" w:rsidRPr="00776B5E" w:rsidRDefault="00776B5E">
            <w:pPr>
              <w:pStyle w:val="Compact"/>
              <w:jc w:val="center"/>
              <w:rPr>
                <w:sz w:val="22"/>
              </w:rPr>
            </w:pPr>
            <w:r w:rsidRPr="00776B5E">
              <w:rPr>
                <w:sz w:val="22"/>
              </w:rPr>
              <w:t>21.5</w:t>
            </w:r>
          </w:p>
        </w:tc>
        <w:tc>
          <w:tcPr>
            <w:tcW w:w="513" w:type="pct"/>
          </w:tcPr>
          <w:p w:rsidR="00C65046" w:rsidRPr="00776B5E" w:rsidRDefault="00776B5E">
            <w:pPr>
              <w:pStyle w:val="Compact"/>
              <w:jc w:val="center"/>
              <w:rPr>
                <w:sz w:val="22"/>
              </w:rPr>
            </w:pPr>
            <w:r w:rsidRPr="00776B5E">
              <w:rPr>
                <w:sz w:val="22"/>
              </w:rPr>
              <w:t>(19.8, 23.2)</w:t>
            </w:r>
          </w:p>
        </w:tc>
        <w:tc>
          <w:tcPr>
            <w:tcW w:w="377" w:type="pct"/>
          </w:tcPr>
          <w:p w:rsidR="00C65046" w:rsidRPr="00776B5E" w:rsidRDefault="00776B5E">
            <w:pPr>
              <w:pStyle w:val="Compact"/>
              <w:jc w:val="center"/>
              <w:rPr>
                <w:sz w:val="22"/>
              </w:rPr>
            </w:pPr>
            <w:r w:rsidRPr="00776B5E">
              <w:rPr>
                <w:sz w:val="22"/>
              </w:rPr>
              <w:t>23.6</w:t>
            </w:r>
          </w:p>
        </w:tc>
        <w:tc>
          <w:tcPr>
            <w:tcW w:w="512" w:type="pct"/>
            <w:tcBorders>
              <w:right w:val="single" w:sz="4" w:space="0" w:color="auto"/>
            </w:tcBorders>
          </w:tcPr>
          <w:p w:rsidR="00C65046" w:rsidRPr="00776B5E" w:rsidRDefault="00776B5E">
            <w:pPr>
              <w:pStyle w:val="Compact"/>
              <w:jc w:val="center"/>
              <w:rPr>
                <w:sz w:val="22"/>
              </w:rPr>
            </w:pPr>
            <w:r w:rsidRPr="00776B5E">
              <w:rPr>
                <w:sz w:val="22"/>
              </w:rPr>
              <w:t>(21.9, 25.7)</w:t>
            </w:r>
          </w:p>
        </w:tc>
        <w:tc>
          <w:tcPr>
            <w:tcW w:w="376" w:type="pct"/>
            <w:tcBorders>
              <w:left w:val="single" w:sz="4" w:space="0" w:color="auto"/>
            </w:tcBorders>
          </w:tcPr>
          <w:p w:rsidR="00C65046" w:rsidRPr="00776B5E" w:rsidRDefault="00776B5E">
            <w:pPr>
              <w:pStyle w:val="Compact"/>
              <w:jc w:val="center"/>
              <w:rPr>
                <w:sz w:val="22"/>
              </w:rPr>
            </w:pPr>
            <w:r w:rsidRPr="00776B5E">
              <w:rPr>
                <w:sz w:val="22"/>
              </w:rPr>
              <w:t>34.4</w:t>
            </w:r>
          </w:p>
        </w:tc>
        <w:tc>
          <w:tcPr>
            <w:tcW w:w="512" w:type="pct"/>
          </w:tcPr>
          <w:p w:rsidR="00C65046" w:rsidRPr="00776B5E" w:rsidRDefault="00776B5E">
            <w:pPr>
              <w:pStyle w:val="Compact"/>
              <w:jc w:val="center"/>
              <w:rPr>
                <w:sz w:val="22"/>
              </w:rPr>
            </w:pPr>
            <w:r w:rsidRPr="00776B5E">
              <w:rPr>
                <w:sz w:val="22"/>
              </w:rPr>
              <w:t>(34.4, 34.4)</w:t>
            </w:r>
          </w:p>
        </w:tc>
        <w:tc>
          <w:tcPr>
            <w:tcW w:w="376" w:type="pct"/>
          </w:tcPr>
          <w:p w:rsidR="00C65046" w:rsidRPr="00776B5E" w:rsidRDefault="00776B5E">
            <w:pPr>
              <w:pStyle w:val="Compact"/>
              <w:jc w:val="center"/>
              <w:rPr>
                <w:sz w:val="22"/>
              </w:rPr>
            </w:pPr>
            <w:r w:rsidRPr="00776B5E">
              <w:rPr>
                <w:sz w:val="22"/>
              </w:rPr>
              <w:t>57.9</w:t>
            </w:r>
          </w:p>
        </w:tc>
        <w:tc>
          <w:tcPr>
            <w:tcW w:w="517" w:type="pct"/>
          </w:tcPr>
          <w:p w:rsidR="00C65046" w:rsidRPr="00776B5E" w:rsidRDefault="00776B5E">
            <w:pPr>
              <w:pStyle w:val="Compact"/>
              <w:jc w:val="center"/>
              <w:rPr>
                <w:sz w:val="22"/>
              </w:rPr>
            </w:pPr>
            <w:r w:rsidRPr="00776B5E">
              <w:rPr>
                <w:sz w:val="22"/>
              </w:rPr>
              <w:t>(55.8, 57.9)</w:t>
            </w:r>
          </w:p>
        </w:tc>
      </w:tr>
      <w:tr w:rsidR="00776B5E" w:rsidRPr="00776B5E" w:rsidTr="002A24AB">
        <w:tc>
          <w:tcPr>
            <w:tcW w:w="1135" w:type="pct"/>
          </w:tcPr>
          <w:p w:rsidR="00C65046" w:rsidRPr="00776B5E" w:rsidRDefault="00776B5E">
            <w:pPr>
              <w:pStyle w:val="Compact"/>
              <w:rPr>
                <w:sz w:val="22"/>
              </w:rPr>
            </w:pPr>
            <w:r w:rsidRPr="00776B5E">
              <w:rPr>
                <w:sz w:val="22"/>
              </w:rPr>
              <w:t>Other Injuries</w:t>
            </w:r>
          </w:p>
        </w:tc>
        <w:tc>
          <w:tcPr>
            <w:tcW w:w="307" w:type="pct"/>
            <w:tcBorders>
              <w:right w:val="single" w:sz="4" w:space="0" w:color="auto"/>
            </w:tcBorders>
          </w:tcPr>
          <w:p w:rsidR="00C65046" w:rsidRPr="00776B5E" w:rsidRDefault="00776B5E">
            <w:pPr>
              <w:pStyle w:val="Compact"/>
              <w:jc w:val="center"/>
              <w:rPr>
                <w:sz w:val="22"/>
              </w:rPr>
            </w:pPr>
            <w:r w:rsidRPr="00776B5E">
              <w:rPr>
                <w:sz w:val="22"/>
              </w:rPr>
              <w:t>X58</w:t>
            </w:r>
          </w:p>
        </w:tc>
        <w:tc>
          <w:tcPr>
            <w:tcW w:w="375" w:type="pct"/>
            <w:tcBorders>
              <w:left w:val="single" w:sz="4" w:space="0" w:color="auto"/>
            </w:tcBorders>
          </w:tcPr>
          <w:p w:rsidR="00C65046" w:rsidRPr="00776B5E" w:rsidRDefault="00776B5E">
            <w:pPr>
              <w:pStyle w:val="Compact"/>
              <w:jc w:val="center"/>
              <w:rPr>
                <w:sz w:val="22"/>
              </w:rPr>
            </w:pPr>
            <w:r w:rsidRPr="00776B5E">
              <w:rPr>
                <w:sz w:val="22"/>
              </w:rPr>
              <w:t>61.3</w:t>
            </w:r>
          </w:p>
        </w:tc>
        <w:tc>
          <w:tcPr>
            <w:tcW w:w="513" w:type="pct"/>
          </w:tcPr>
          <w:p w:rsidR="00C65046" w:rsidRPr="00776B5E" w:rsidRDefault="00776B5E">
            <w:pPr>
              <w:pStyle w:val="Compact"/>
              <w:jc w:val="center"/>
              <w:rPr>
                <w:sz w:val="22"/>
              </w:rPr>
            </w:pPr>
            <w:r w:rsidRPr="00776B5E">
              <w:rPr>
                <w:sz w:val="22"/>
              </w:rPr>
              <w:t>(59.4, 62.5)</w:t>
            </w:r>
          </w:p>
        </w:tc>
        <w:tc>
          <w:tcPr>
            <w:tcW w:w="377" w:type="pct"/>
          </w:tcPr>
          <w:p w:rsidR="00C65046" w:rsidRPr="00776B5E" w:rsidRDefault="00776B5E">
            <w:pPr>
              <w:pStyle w:val="Compact"/>
              <w:jc w:val="center"/>
              <w:rPr>
                <w:sz w:val="22"/>
              </w:rPr>
            </w:pPr>
            <w:r w:rsidRPr="00776B5E">
              <w:rPr>
                <w:sz w:val="22"/>
              </w:rPr>
              <w:t>64.4</w:t>
            </w:r>
          </w:p>
        </w:tc>
        <w:tc>
          <w:tcPr>
            <w:tcW w:w="512" w:type="pct"/>
            <w:tcBorders>
              <w:right w:val="single" w:sz="4" w:space="0" w:color="auto"/>
            </w:tcBorders>
          </w:tcPr>
          <w:p w:rsidR="00C65046" w:rsidRPr="00776B5E" w:rsidRDefault="00776B5E">
            <w:pPr>
              <w:pStyle w:val="Compact"/>
              <w:jc w:val="center"/>
              <w:rPr>
                <w:sz w:val="22"/>
              </w:rPr>
            </w:pPr>
            <w:r w:rsidRPr="00776B5E">
              <w:rPr>
                <w:sz w:val="22"/>
              </w:rPr>
              <w:t>(62.9, 65.7)</w:t>
            </w:r>
          </w:p>
        </w:tc>
        <w:tc>
          <w:tcPr>
            <w:tcW w:w="376" w:type="pct"/>
            <w:tcBorders>
              <w:left w:val="single" w:sz="4" w:space="0" w:color="auto"/>
            </w:tcBorders>
          </w:tcPr>
          <w:p w:rsidR="00C65046" w:rsidRPr="00776B5E" w:rsidRDefault="00776B5E">
            <w:pPr>
              <w:pStyle w:val="Compact"/>
              <w:jc w:val="center"/>
              <w:rPr>
                <w:sz w:val="22"/>
              </w:rPr>
            </w:pPr>
            <w:r w:rsidRPr="00776B5E">
              <w:rPr>
                <w:sz w:val="22"/>
              </w:rPr>
              <w:t>68.3</w:t>
            </w:r>
          </w:p>
        </w:tc>
        <w:tc>
          <w:tcPr>
            <w:tcW w:w="512" w:type="pct"/>
          </w:tcPr>
          <w:p w:rsidR="00C65046" w:rsidRPr="00776B5E" w:rsidRDefault="00776B5E">
            <w:pPr>
              <w:pStyle w:val="Compact"/>
              <w:jc w:val="center"/>
              <w:rPr>
                <w:sz w:val="22"/>
              </w:rPr>
            </w:pPr>
            <w:r w:rsidRPr="00776B5E">
              <w:rPr>
                <w:sz w:val="22"/>
              </w:rPr>
              <w:t>(68.3, 68.3)</w:t>
            </w:r>
          </w:p>
        </w:tc>
        <w:tc>
          <w:tcPr>
            <w:tcW w:w="376" w:type="pct"/>
          </w:tcPr>
          <w:p w:rsidR="00C65046" w:rsidRPr="00776B5E" w:rsidRDefault="00776B5E">
            <w:pPr>
              <w:pStyle w:val="Compact"/>
              <w:jc w:val="center"/>
              <w:rPr>
                <w:sz w:val="22"/>
              </w:rPr>
            </w:pPr>
            <w:r w:rsidRPr="00776B5E">
              <w:rPr>
                <w:sz w:val="22"/>
              </w:rPr>
              <w:t>72.3</w:t>
            </w:r>
          </w:p>
        </w:tc>
        <w:tc>
          <w:tcPr>
            <w:tcW w:w="517" w:type="pct"/>
          </w:tcPr>
          <w:p w:rsidR="00C65046" w:rsidRPr="00776B5E" w:rsidRDefault="00776B5E">
            <w:pPr>
              <w:pStyle w:val="Compact"/>
              <w:jc w:val="center"/>
              <w:rPr>
                <w:sz w:val="22"/>
              </w:rPr>
            </w:pPr>
            <w:r w:rsidRPr="00776B5E">
              <w:rPr>
                <w:sz w:val="22"/>
              </w:rPr>
              <w:t>(69.1, 72.3)</w:t>
            </w:r>
          </w:p>
        </w:tc>
      </w:tr>
      <w:tr w:rsidR="00776B5E" w:rsidRPr="00776B5E" w:rsidTr="002A24AB">
        <w:tc>
          <w:tcPr>
            <w:tcW w:w="1135" w:type="pct"/>
          </w:tcPr>
          <w:p w:rsidR="00C65046" w:rsidRPr="00776B5E" w:rsidRDefault="00776B5E">
            <w:pPr>
              <w:pStyle w:val="Compact"/>
              <w:rPr>
                <w:sz w:val="22"/>
              </w:rPr>
            </w:pPr>
            <w:r w:rsidRPr="00776B5E">
              <w:rPr>
                <w:sz w:val="22"/>
              </w:rPr>
              <w:t>Suicide</w:t>
            </w:r>
          </w:p>
        </w:tc>
        <w:tc>
          <w:tcPr>
            <w:tcW w:w="307" w:type="pct"/>
            <w:tcBorders>
              <w:right w:val="single" w:sz="4" w:space="0" w:color="auto"/>
            </w:tcBorders>
          </w:tcPr>
          <w:p w:rsidR="00C65046" w:rsidRPr="00776B5E" w:rsidRDefault="00776B5E">
            <w:pPr>
              <w:pStyle w:val="Compact"/>
              <w:jc w:val="center"/>
              <w:rPr>
                <w:sz w:val="22"/>
              </w:rPr>
            </w:pPr>
            <w:r w:rsidRPr="00776B5E">
              <w:rPr>
                <w:sz w:val="22"/>
              </w:rPr>
              <w:t>X84</w:t>
            </w:r>
          </w:p>
        </w:tc>
        <w:tc>
          <w:tcPr>
            <w:tcW w:w="375" w:type="pct"/>
            <w:tcBorders>
              <w:left w:val="single" w:sz="4" w:space="0" w:color="auto"/>
            </w:tcBorders>
          </w:tcPr>
          <w:p w:rsidR="00C65046" w:rsidRPr="00776B5E" w:rsidRDefault="00776B5E">
            <w:pPr>
              <w:pStyle w:val="Compact"/>
              <w:jc w:val="center"/>
              <w:rPr>
                <w:sz w:val="22"/>
              </w:rPr>
            </w:pPr>
            <w:r w:rsidRPr="00776B5E">
              <w:rPr>
                <w:sz w:val="22"/>
              </w:rPr>
              <w:t>14.6</w:t>
            </w:r>
          </w:p>
        </w:tc>
        <w:tc>
          <w:tcPr>
            <w:tcW w:w="513" w:type="pct"/>
          </w:tcPr>
          <w:p w:rsidR="00C65046" w:rsidRPr="00776B5E" w:rsidRDefault="00776B5E">
            <w:pPr>
              <w:pStyle w:val="Compact"/>
              <w:jc w:val="center"/>
              <w:rPr>
                <w:sz w:val="22"/>
              </w:rPr>
            </w:pPr>
            <w:r w:rsidRPr="00776B5E">
              <w:rPr>
                <w:sz w:val="22"/>
              </w:rPr>
              <w:t>(13.6, 15.9)</w:t>
            </w:r>
          </w:p>
        </w:tc>
        <w:tc>
          <w:tcPr>
            <w:tcW w:w="377" w:type="pct"/>
          </w:tcPr>
          <w:p w:rsidR="00C65046" w:rsidRPr="00776B5E" w:rsidRDefault="00776B5E">
            <w:pPr>
              <w:pStyle w:val="Compact"/>
              <w:jc w:val="center"/>
              <w:rPr>
                <w:sz w:val="22"/>
              </w:rPr>
            </w:pPr>
            <w:r w:rsidRPr="00776B5E">
              <w:rPr>
                <w:sz w:val="22"/>
              </w:rPr>
              <w:t>18.4</w:t>
            </w:r>
          </w:p>
        </w:tc>
        <w:tc>
          <w:tcPr>
            <w:tcW w:w="512" w:type="pct"/>
            <w:tcBorders>
              <w:right w:val="single" w:sz="4" w:space="0" w:color="auto"/>
            </w:tcBorders>
          </w:tcPr>
          <w:p w:rsidR="00C65046" w:rsidRPr="00776B5E" w:rsidRDefault="00776B5E">
            <w:pPr>
              <w:pStyle w:val="Compact"/>
              <w:jc w:val="center"/>
              <w:rPr>
                <w:sz w:val="22"/>
              </w:rPr>
            </w:pPr>
            <w:r w:rsidRPr="00776B5E">
              <w:rPr>
                <w:sz w:val="22"/>
              </w:rPr>
              <w:t>(17.5, 20.4)</w:t>
            </w:r>
          </w:p>
        </w:tc>
        <w:tc>
          <w:tcPr>
            <w:tcW w:w="376" w:type="pct"/>
            <w:tcBorders>
              <w:left w:val="single" w:sz="4" w:space="0" w:color="auto"/>
            </w:tcBorders>
          </w:tcPr>
          <w:p w:rsidR="00C65046" w:rsidRPr="00776B5E" w:rsidRDefault="00776B5E">
            <w:pPr>
              <w:pStyle w:val="Compact"/>
              <w:jc w:val="center"/>
              <w:rPr>
                <w:sz w:val="22"/>
              </w:rPr>
            </w:pPr>
            <w:r w:rsidRPr="00776B5E">
              <w:rPr>
                <w:sz w:val="22"/>
              </w:rPr>
              <w:t>7.5</w:t>
            </w:r>
          </w:p>
        </w:tc>
        <w:tc>
          <w:tcPr>
            <w:tcW w:w="512" w:type="pct"/>
          </w:tcPr>
          <w:p w:rsidR="00C65046" w:rsidRPr="00776B5E" w:rsidRDefault="00776B5E">
            <w:pPr>
              <w:pStyle w:val="Compact"/>
              <w:jc w:val="center"/>
              <w:rPr>
                <w:sz w:val="22"/>
              </w:rPr>
            </w:pPr>
            <w:r w:rsidRPr="00776B5E">
              <w:rPr>
                <w:sz w:val="22"/>
              </w:rPr>
              <w:t>(6.9, 9.8)</w:t>
            </w:r>
          </w:p>
        </w:tc>
        <w:tc>
          <w:tcPr>
            <w:tcW w:w="376" w:type="pct"/>
          </w:tcPr>
          <w:p w:rsidR="00C65046" w:rsidRPr="00776B5E" w:rsidRDefault="00776B5E">
            <w:pPr>
              <w:pStyle w:val="Compact"/>
              <w:jc w:val="center"/>
              <w:rPr>
                <w:sz w:val="22"/>
              </w:rPr>
            </w:pPr>
            <w:r w:rsidRPr="00776B5E">
              <w:rPr>
                <w:sz w:val="22"/>
              </w:rPr>
              <w:t>9.8</w:t>
            </w:r>
          </w:p>
        </w:tc>
        <w:tc>
          <w:tcPr>
            <w:tcW w:w="517" w:type="pct"/>
          </w:tcPr>
          <w:p w:rsidR="00C65046" w:rsidRPr="00776B5E" w:rsidRDefault="00776B5E">
            <w:pPr>
              <w:pStyle w:val="Compact"/>
              <w:jc w:val="center"/>
              <w:rPr>
                <w:sz w:val="22"/>
              </w:rPr>
            </w:pPr>
            <w:r w:rsidRPr="00776B5E">
              <w:rPr>
                <w:sz w:val="22"/>
              </w:rPr>
              <w:t>(7.6, 10.3)</w:t>
            </w:r>
          </w:p>
        </w:tc>
      </w:tr>
      <w:tr w:rsidR="00776B5E" w:rsidRPr="00776B5E" w:rsidTr="002A24AB">
        <w:tc>
          <w:tcPr>
            <w:tcW w:w="1135" w:type="pct"/>
          </w:tcPr>
          <w:p w:rsidR="00C65046" w:rsidRPr="00776B5E" w:rsidRDefault="00776B5E">
            <w:pPr>
              <w:pStyle w:val="Compact"/>
              <w:rPr>
                <w:sz w:val="22"/>
              </w:rPr>
            </w:pPr>
            <w:r w:rsidRPr="00776B5E">
              <w:rPr>
                <w:sz w:val="22"/>
              </w:rPr>
              <w:t>Homicide</w:t>
            </w:r>
          </w:p>
        </w:tc>
        <w:tc>
          <w:tcPr>
            <w:tcW w:w="307" w:type="pct"/>
            <w:tcBorders>
              <w:right w:val="single" w:sz="4" w:space="0" w:color="auto"/>
            </w:tcBorders>
          </w:tcPr>
          <w:p w:rsidR="00C65046" w:rsidRPr="00776B5E" w:rsidRDefault="00776B5E">
            <w:pPr>
              <w:pStyle w:val="Compact"/>
              <w:jc w:val="center"/>
              <w:rPr>
                <w:sz w:val="22"/>
              </w:rPr>
            </w:pPr>
            <w:r w:rsidRPr="00776B5E">
              <w:rPr>
                <w:sz w:val="22"/>
              </w:rPr>
              <w:t>Y09</w:t>
            </w:r>
          </w:p>
        </w:tc>
        <w:tc>
          <w:tcPr>
            <w:tcW w:w="375" w:type="pct"/>
            <w:tcBorders>
              <w:left w:val="single" w:sz="4" w:space="0" w:color="auto"/>
            </w:tcBorders>
          </w:tcPr>
          <w:p w:rsidR="00C65046" w:rsidRPr="00776B5E" w:rsidRDefault="00776B5E">
            <w:pPr>
              <w:pStyle w:val="Compact"/>
              <w:jc w:val="center"/>
              <w:rPr>
                <w:sz w:val="22"/>
              </w:rPr>
            </w:pPr>
            <w:r w:rsidRPr="00776B5E">
              <w:rPr>
                <w:sz w:val="22"/>
              </w:rPr>
              <w:t>27.7</w:t>
            </w:r>
          </w:p>
        </w:tc>
        <w:tc>
          <w:tcPr>
            <w:tcW w:w="513" w:type="pct"/>
          </w:tcPr>
          <w:p w:rsidR="00C65046" w:rsidRPr="00776B5E" w:rsidRDefault="00776B5E">
            <w:pPr>
              <w:pStyle w:val="Compact"/>
              <w:jc w:val="center"/>
              <w:rPr>
                <w:sz w:val="22"/>
              </w:rPr>
            </w:pPr>
            <w:r w:rsidRPr="00776B5E">
              <w:rPr>
                <w:sz w:val="22"/>
              </w:rPr>
              <w:t>(26.1, 29.0)</w:t>
            </w:r>
          </w:p>
        </w:tc>
        <w:tc>
          <w:tcPr>
            <w:tcW w:w="377" w:type="pct"/>
          </w:tcPr>
          <w:p w:rsidR="00C65046" w:rsidRPr="00776B5E" w:rsidRDefault="00776B5E">
            <w:pPr>
              <w:pStyle w:val="Compact"/>
              <w:jc w:val="center"/>
              <w:rPr>
                <w:sz w:val="22"/>
              </w:rPr>
            </w:pPr>
            <w:r w:rsidRPr="00776B5E">
              <w:rPr>
                <w:sz w:val="22"/>
              </w:rPr>
              <w:t>32</w:t>
            </w:r>
          </w:p>
        </w:tc>
        <w:tc>
          <w:tcPr>
            <w:tcW w:w="512" w:type="pct"/>
            <w:tcBorders>
              <w:right w:val="single" w:sz="4" w:space="0" w:color="auto"/>
            </w:tcBorders>
          </w:tcPr>
          <w:p w:rsidR="00C65046" w:rsidRPr="00776B5E" w:rsidRDefault="00776B5E">
            <w:pPr>
              <w:pStyle w:val="Compact"/>
              <w:jc w:val="center"/>
              <w:rPr>
                <w:sz w:val="22"/>
              </w:rPr>
            </w:pPr>
            <w:r w:rsidRPr="00776B5E">
              <w:rPr>
                <w:sz w:val="22"/>
              </w:rPr>
              <w:t>(30.2, 33.8)</w:t>
            </w:r>
          </w:p>
        </w:tc>
        <w:tc>
          <w:tcPr>
            <w:tcW w:w="376" w:type="pct"/>
            <w:tcBorders>
              <w:left w:val="single" w:sz="4" w:space="0" w:color="auto"/>
            </w:tcBorders>
          </w:tcPr>
          <w:p w:rsidR="00C65046" w:rsidRPr="00776B5E" w:rsidRDefault="00776B5E">
            <w:pPr>
              <w:pStyle w:val="Compact"/>
              <w:jc w:val="center"/>
              <w:rPr>
                <w:sz w:val="22"/>
              </w:rPr>
            </w:pPr>
            <w:r w:rsidRPr="00776B5E">
              <w:rPr>
                <w:sz w:val="22"/>
              </w:rPr>
              <w:t>73</w:t>
            </w:r>
          </w:p>
        </w:tc>
        <w:tc>
          <w:tcPr>
            <w:tcW w:w="512" w:type="pct"/>
          </w:tcPr>
          <w:p w:rsidR="00C65046" w:rsidRPr="00776B5E" w:rsidRDefault="00776B5E">
            <w:pPr>
              <w:pStyle w:val="Compact"/>
              <w:jc w:val="center"/>
              <w:rPr>
                <w:sz w:val="22"/>
              </w:rPr>
            </w:pPr>
            <w:r w:rsidRPr="00776B5E">
              <w:rPr>
                <w:sz w:val="22"/>
              </w:rPr>
              <w:t>(72.2, 73.0)</w:t>
            </w:r>
          </w:p>
        </w:tc>
        <w:tc>
          <w:tcPr>
            <w:tcW w:w="376" w:type="pct"/>
          </w:tcPr>
          <w:p w:rsidR="00C65046" w:rsidRPr="00776B5E" w:rsidRDefault="00776B5E">
            <w:pPr>
              <w:pStyle w:val="Compact"/>
              <w:jc w:val="center"/>
              <w:rPr>
                <w:sz w:val="22"/>
              </w:rPr>
            </w:pPr>
            <w:r w:rsidRPr="00776B5E">
              <w:rPr>
                <w:sz w:val="22"/>
              </w:rPr>
              <w:t>78.4</w:t>
            </w:r>
          </w:p>
        </w:tc>
        <w:tc>
          <w:tcPr>
            <w:tcW w:w="517" w:type="pct"/>
          </w:tcPr>
          <w:p w:rsidR="00C65046" w:rsidRPr="00776B5E" w:rsidRDefault="00776B5E">
            <w:pPr>
              <w:pStyle w:val="Compact"/>
              <w:jc w:val="center"/>
              <w:rPr>
                <w:sz w:val="22"/>
              </w:rPr>
            </w:pPr>
            <w:r w:rsidRPr="00776B5E">
              <w:rPr>
                <w:sz w:val="22"/>
              </w:rPr>
              <w:t>(77.9, 79.9)</w:t>
            </w:r>
          </w:p>
        </w:tc>
      </w:tr>
    </w:tbl>
    <w:p w:rsidR="00776B5E" w:rsidRDefault="00776B5E">
      <w:pPr>
        <w:pStyle w:val="BodyText"/>
      </w:pPr>
      <w:r>
        <w:t>Table 3 shows the cause-specific chance-corrected concordance for adult data for InSilicoVA using an empirical probbase derived from training data mapped to the Tariff 2.0 format. Previously published Tariff 2.0 results are shown for comparison.</w:t>
      </w:r>
    </w:p>
    <w:p w:rsidR="00776B5E" w:rsidRDefault="00776B5E" w:rsidP="00776B5E">
      <w:pPr>
        <w:pStyle w:val="BodyText"/>
      </w:pPr>
      <w:r>
        <w:br w:type="page"/>
      </w:r>
    </w:p>
    <w:p w:rsidR="00C65046" w:rsidRDefault="00776B5E">
      <w:pPr>
        <w:pStyle w:val="Heading5"/>
      </w:pPr>
      <w:bookmarkStart w:id="60" w:name="table-4-median-child-cause-specific-chan"/>
      <w:bookmarkEnd w:id="60"/>
      <w:r>
        <w:lastRenderedPageBreak/>
        <w:t>Table 4: Median child cause-specific chance-corrected concordance (%) for InsilicoVA and Tariff 2.0</w:t>
      </w:r>
    </w:p>
    <w:tbl>
      <w:tblPr>
        <w:tblW w:w="4999" w:type="pct"/>
        <w:tblLayout w:type="fixed"/>
        <w:tblLook w:val="07E0" w:firstRow="1" w:lastRow="1" w:firstColumn="1" w:lastColumn="1" w:noHBand="1" w:noVBand="1"/>
      </w:tblPr>
      <w:tblGrid>
        <w:gridCol w:w="2844"/>
        <w:gridCol w:w="798"/>
        <w:gridCol w:w="975"/>
        <w:gridCol w:w="1328"/>
        <w:gridCol w:w="975"/>
        <w:gridCol w:w="1328"/>
        <w:gridCol w:w="975"/>
        <w:gridCol w:w="1328"/>
        <w:gridCol w:w="975"/>
        <w:gridCol w:w="1431"/>
      </w:tblGrid>
      <w:tr w:rsidR="002A24AB" w:rsidRPr="00776B5E" w:rsidTr="002A24AB">
        <w:tc>
          <w:tcPr>
            <w:tcW w:w="2898" w:type="dxa"/>
            <w:vAlign w:val="bottom"/>
          </w:tcPr>
          <w:p w:rsidR="002A24AB" w:rsidRPr="00776B5E" w:rsidRDefault="002A24AB" w:rsidP="002A24AB">
            <w:pPr>
              <w:pStyle w:val="Compact"/>
              <w:rPr>
                <w:sz w:val="22"/>
              </w:rPr>
            </w:pPr>
          </w:p>
        </w:tc>
        <w:tc>
          <w:tcPr>
            <w:tcW w:w="810" w:type="dxa"/>
            <w:tcBorders>
              <w:right w:val="single" w:sz="4" w:space="0" w:color="auto"/>
            </w:tcBorders>
            <w:vAlign w:val="bottom"/>
          </w:tcPr>
          <w:p w:rsidR="002A24AB" w:rsidRPr="00776B5E" w:rsidRDefault="002A24AB" w:rsidP="002A24AB">
            <w:pPr>
              <w:pStyle w:val="Compact"/>
              <w:jc w:val="center"/>
              <w:rPr>
                <w:sz w:val="22"/>
              </w:rPr>
            </w:pPr>
          </w:p>
        </w:tc>
        <w:tc>
          <w:tcPr>
            <w:tcW w:w="4680" w:type="dxa"/>
            <w:gridSpan w:val="4"/>
            <w:tcBorders>
              <w:right w:val="single" w:sz="4" w:space="0" w:color="auto"/>
            </w:tcBorders>
            <w:vAlign w:val="bottom"/>
          </w:tcPr>
          <w:p w:rsidR="002A24AB" w:rsidRPr="00776B5E" w:rsidRDefault="002A24AB" w:rsidP="002A24AB">
            <w:pPr>
              <w:pStyle w:val="Compact"/>
              <w:jc w:val="center"/>
              <w:rPr>
                <w:sz w:val="22"/>
              </w:rPr>
            </w:pPr>
            <w:r w:rsidRPr="00776B5E">
              <w:rPr>
                <w:sz w:val="22"/>
              </w:rPr>
              <w:t>InSilicoVA (Tariff 2.0 Training)</w:t>
            </w:r>
          </w:p>
        </w:tc>
        <w:tc>
          <w:tcPr>
            <w:tcW w:w="4785" w:type="dxa"/>
            <w:gridSpan w:val="4"/>
            <w:tcBorders>
              <w:left w:val="single" w:sz="4" w:space="0" w:color="auto"/>
            </w:tcBorders>
            <w:vAlign w:val="bottom"/>
          </w:tcPr>
          <w:p w:rsidR="002A24AB" w:rsidRPr="00776B5E" w:rsidRDefault="002A24AB" w:rsidP="002A24AB">
            <w:pPr>
              <w:pStyle w:val="Compact"/>
              <w:jc w:val="center"/>
              <w:rPr>
                <w:sz w:val="22"/>
              </w:rPr>
            </w:pPr>
            <w:r w:rsidRPr="00776B5E">
              <w:rPr>
                <w:sz w:val="22"/>
              </w:rPr>
              <w:t>Tariff 2.0</w:t>
            </w:r>
          </w:p>
        </w:tc>
      </w:tr>
      <w:tr w:rsidR="002A24AB" w:rsidRPr="00776B5E" w:rsidTr="002A24AB">
        <w:trPr>
          <w:gridBefore w:val="1"/>
          <w:wBefore w:w="2898" w:type="dxa"/>
        </w:trPr>
        <w:tc>
          <w:tcPr>
            <w:tcW w:w="810" w:type="dxa"/>
            <w:tcBorders>
              <w:right w:val="single" w:sz="4" w:space="0" w:color="auto"/>
            </w:tcBorders>
          </w:tcPr>
          <w:p w:rsidR="002A24AB" w:rsidRPr="00776B5E" w:rsidRDefault="002A24AB" w:rsidP="002A24AB">
            <w:pPr>
              <w:pStyle w:val="Compact"/>
              <w:jc w:val="center"/>
              <w:rPr>
                <w:sz w:val="22"/>
              </w:rPr>
            </w:pPr>
          </w:p>
        </w:tc>
        <w:tc>
          <w:tcPr>
            <w:tcW w:w="2340" w:type="dxa"/>
            <w:gridSpan w:val="2"/>
            <w:tcBorders>
              <w:left w:val="single" w:sz="4" w:space="0" w:color="auto"/>
            </w:tcBorders>
          </w:tcPr>
          <w:p w:rsidR="002A24AB" w:rsidRPr="00776B5E" w:rsidRDefault="002A24AB" w:rsidP="002A24AB">
            <w:pPr>
              <w:pStyle w:val="Compact"/>
              <w:jc w:val="center"/>
              <w:rPr>
                <w:sz w:val="22"/>
              </w:rPr>
            </w:pPr>
            <w:r w:rsidRPr="00776B5E">
              <w:rPr>
                <w:sz w:val="22"/>
              </w:rPr>
              <w:t>No HCE</w:t>
            </w:r>
          </w:p>
        </w:tc>
        <w:tc>
          <w:tcPr>
            <w:tcW w:w="2340" w:type="dxa"/>
            <w:gridSpan w:val="2"/>
            <w:tcBorders>
              <w:right w:val="single" w:sz="4" w:space="0" w:color="auto"/>
            </w:tcBorders>
          </w:tcPr>
          <w:p w:rsidR="002A24AB" w:rsidRPr="00776B5E" w:rsidRDefault="002A24AB" w:rsidP="002A24AB">
            <w:pPr>
              <w:pStyle w:val="Compact"/>
              <w:jc w:val="center"/>
              <w:rPr>
                <w:sz w:val="22"/>
              </w:rPr>
            </w:pPr>
            <w:r w:rsidRPr="00776B5E">
              <w:rPr>
                <w:sz w:val="22"/>
              </w:rPr>
              <w:t>HCE</w:t>
            </w:r>
          </w:p>
        </w:tc>
        <w:tc>
          <w:tcPr>
            <w:tcW w:w="2340" w:type="dxa"/>
            <w:gridSpan w:val="2"/>
            <w:tcBorders>
              <w:left w:val="single" w:sz="4" w:space="0" w:color="auto"/>
            </w:tcBorders>
          </w:tcPr>
          <w:p w:rsidR="002A24AB" w:rsidRPr="00776B5E" w:rsidRDefault="002A24AB" w:rsidP="002A24AB">
            <w:pPr>
              <w:pStyle w:val="Compact"/>
              <w:jc w:val="center"/>
              <w:rPr>
                <w:sz w:val="22"/>
              </w:rPr>
            </w:pPr>
            <w:r w:rsidRPr="00776B5E">
              <w:rPr>
                <w:sz w:val="22"/>
              </w:rPr>
              <w:t>No HCE</w:t>
            </w:r>
          </w:p>
        </w:tc>
        <w:tc>
          <w:tcPr>
            <w:tcW w:w="2445" w:type="dxa"/>
            <w:gridSpan w:val="2"/>
          </w:tcPr>
          <w:p w:rsidR="002A24AB" w:rsidRPr="00776B5E" w:rsidRDefault="002A24AB" w:rsidP="002A24AB">
            <w:pPr>
              <w:pStyle w:val="Compact"/>
              <w:jc w:val="center"/>
              <w:rPr>
                <w:sz w:val="22"/>
              </w:rPr>
            </w:pPr>
            <w:r w:rsidRPr="00776B5E">
              <w:rPr>
                <w:sz w:val="22"/>
              </w:rPr>
              <w:t>HCE</w:t>
            </w:r>
          </w:p>
        </w:tc>
      </w:tr>
      <w:tr w:rsidR="002A24AB" w:rsidRPr="00776B5E" w:rsidTr="002A24AB">
        <w:tc>
          <w:tcPr>
            <w:tcW w:w="2898" w:type="dxa"/>
            <w:tcBorders>
              <w:bottom w:val="single" w:sz="4" w:space="0" w:color="auto"/>
            </w:tcBorders>
          </w:tcPr>
          <w:p w:rsidR="002A24AB" w:rsidRPr="00776B5E" w:rsidRDefault="002A24AB" w:rsidP="002A24AB">
            <w:pPr>
              <w:pStyle w:val="Compact"/>
              <w:rPr>
                <w:sz w:val="22"/>
              </w:rPr>
            </w:pPr>
            <w:r w:rsidRPr="00776B5E">
              <w:rPr>
                <w:sz w:val="22"/>
              </w:rPr>
              <w:t>PHMRC Cause</w:t>
            </w:r>
          </w:p>
        </w:tc>
        <w:tc>
          <w:tcPr>
            <w:tcW w:w="810" w:type="dxa"/>
            <w:tcBorders>
              <w:bottom w:val="single" w:sz="4" w:space="0" w:color="auto"/>
              <w:right w:val="single" w:sz="4" w:space="0" w:color="auto"/>
            </w:tcBorders>
          </w:tcPr>
          <w:p w:rsidR="002A24AB" w:rsidRPr="00776B5E" w:rsidRDefault="002A24AB" w:rsidP="002A24AB">
            <w:pPr>
              <w:pStyle w:val="Compact"/>
              <w:jc w:val="center"/>
              <w:rPr>
                <w:sz w:val="22"/>
              </w:rPr>
            </w:pPr>
            <w:r w:rsidRPr="00776B5E">
              <w:rPr>
                <w:sz w:val="22"/>
              </w:rPr>
              <w:t>ICD10</w:t>
            </w:r>
          </w:p>
        </w:tc>
        <w:tc>
          <w:tcPr>
            <w:tcW w:w="990" w:type="dxa"/>
            <w:tcBorders>
              <w:left w:val="single" w:sz="4" w:space="0" w:color="auto"/>
              <w:bottom w:val="single" w:sz="4" w:space="0" w:color="auto"/>
            </w:tcBorders>
          </w:tcPr>
          <w:p w:rsidR="002A24AB" w:rsidRPr="00776B5E" w:rsidRDefault="002A24AB" w:rsidP="002A24AB">
            <w:pPr>
              <w:pStyle w:val="Compact"/>
              <w:jc w:val="center"/>
              <w:rPr>
                <w:sz w:val="22"/>
              </w:rPr>
            </w:pPr>
            <w:r w:rsidRPr="00776B5E">
              <w:rPr>
                <w:sz w:val="22"/>
              </w:rPr>
              <w:t>Median</w:t>
            </w:r>
          </w:p>
        </w:tc>
        <w:tc>
          <w:tcPr>
            <w:tcW w:w="1350" w:type="dxa"/>
            <w:tcBorders>
              <w:bottom w:val="single" w:sz="4" w:space="0" w:color="auto"/>
            </w:tcBorders>
          </w:tcPr>
          <w:p w:rsidR="002A24AB" w:rsidRPr="00776B5E" w:rsidRDefault="002A24AB" w:rsidP="002A24AB">
            <w:pPr>
              <w:pStyle w:val="Compact"/>
              <w:jc w:val="center"/>
              <w:rPr>
                <w:sz w:val="22"/>
              </w:rPr>
            </w:pPr>
            <w:r w:rsidRPr="00776B5E">
              <w:rPr>
                <w:sz w:val="22"/>
              </w:rPr>
              <w:t>95% UI</w:t>
            </w:r>
          </w:p>
        </w:tc>
        <w:tc>
          <w:tcPr>
            <w:tcW w:w="990" w:type="dxa"/>
            <w:tcBorders>
              <w:bottom w:val="single" w:sz="4" w:space="0" w:color="auto"/>
            </w:tcBorders>
          </w:tcPr>
          <w:p w:rsidR="002A24AB" w:rsidRPr="00776B5E" w:rsidRDefault="002A24AB" w:rsidP="002A24AB">
            <w:pPr>
              <w:pStyle w:val="Compact"/>
              <w:jc w:val="center"/>
              <w:rPr>
                <w:sz w:val="22"/>
              </w:rPr>
            </w:pPr>
            <w:r w:rsidRPr="00776B5E">
              <w:rPr>
                <w:sz w:val="22"/>
              </w:rPr>
              <w:t>Median</w:t>
            </w:r>
          </w:p>
        </w:tc>
        <w:tc>
          <w:tcPr>
            <w:tcW w:w="1350" w:type="dxa"/>
            <w:tcBorders>
              <w:bottom w:val="single" w:sz="4" w:space="0" w:color="auto"/>
              <w:right w:val="single" w:sz="4" w:space="0" w:color="auto"/>
            </w:tcBorders>
          </w:tcPr>
          <w:p w:rsidR="002A24AB" w:rsidRPr="00776B5E" w:rsidRDefault="002A24AB" w:rsidP="002A24AB">
            <w:pPr>
              <w:pStyle w:val="Compact"/>
              <w:jc w:val="center"/>
              <w:rPr>
                <w:sz w:val="22"/>
              </w:rPr>
            </w:pPr>
            <w:r w:rsidRPr="00776B5E">
              <w:rPr>
                <w:sz w:val="22"/>
              </w:rPr>
              <w:t>95% UI</w:t>
            </w:r>
          </w:p>
        </w:tc>
        <w:tc>
          <w:tcPr>
            <w:tcW w:w="990" w:type="dxa"/>
            <w:tcBorders>
              <w:left w:val="single" w:sz="4" w:space="0" w:color="auto"/>
              <w:bottom w:val="single" w:sz="4" w:space="0" w:color="auto"/>
            </w:tcBorders>
          </w:tcPr>
          <w:p w:rsidR="002A24AB" w:rsidRPr="00776B5E" w:rsidRDefault="002A24AB" w:rsidP="002A24AB">
            <w:pPr>
              <w:pStyle w:val="Compact"/>
              <w:jc w:val="center"/>
              <w:rPr>
                <w:sz w:val="22"/>
              </w:rPr>
            </w:pPr>
            <w:r w:rsidRPr="00776B5E">
              <w:rPr>
                <w:sz w:val="22"/>
              </w:rPr>
              <w:t>Median</w:t>
            </w:r>
          </w:p>
        </w:tc>
        <w:tc>
          <w:tcPr>
            <w:tcW w:w="1350" w:type="dxa"/>
            <w:tcBorders>
              <w:bottom w:val="single" w:sz="4" w:space="0" w:color="auto"/>
            </w:tcBorders>
          </w:tcPr>
          <w:p w:rsidR="002A24AB" w:rsidRPr="00776B5E" w:rsidRDefault="002A24AB" w:rsidP="002A24AB">
            <w:pPr>
              <w:pStyle w:val="Compact"/>
              <w:jc w:val="center"/>
              <w:rPr>
                <w:sz w:val="22"/>
              </w:rPr>
            </w:pPr>
            <w:r w:rsidRPr="00776B5E">
              <w:rPr>
                <w:sz w:val="22"/>
              </w:rPr>
              <w:t>95% UI</w:t>
            </w:r>
          </w:p>
        </w:tc>
        <w:tc>
          <w:tcPr>
            <w:tcW w:w="990" w:type="dxa"/>
            <w:tcBorders>
              <w:bottom w:val="single" w:sz="4" w:space="0" w:color="auto"/>
            </w:tcBorders>
          </w:tcPr>
          <w:p w:rsidR="002A24AB" w:rsidRPr="00776B5E" w:rsidRDefault="002A24AB" w:rsidP="002A24AB">
            <w:pPr>
              <w:pStyle w:val="Compact"/>
              <w:jc w:val="center"/>
              <w:rPr>
                <w:sz w:val="22"/>
              </w:rPr>
            </w:pPr>
            <w:r w:rsidRPr="00776B5E">
              <w:rPr>
                <w:sz w:val="22"/>
              </w:rPr>
              <w:t>Median</w:t>
            </w:r>
          </w:p>
        </w:tc>
        <w:tc>
          <w:tcPr>
            <w:tcW w:w="1455" w:type="dxa"/>
            <w:tcBorders>
              <w:bottom w:val="single" w:sz="4" w:space="0" w:color="auto"/>
            </w:tcBorders>
          </w:tcPr>
          <w:p w:rsidR="002A24AB" w:rsidRPr="00776B5E" w:rsidRDefault="002A24AB" w:rsidP="002A24AB">
            <w:pPr>
              <w:pStyle w:val="Compact"/>
              <w:jc w:val="center"/>
              <w:rPr>
                <w:sz w:val="22"/>
              </w:rPr>
            </w:pPr>
            <w:r w:rsidRPr="00776B5E">
              <w:rPr>
                <w:sz w:val="22"/>
              </w:rPr>
              <w:t>95% UI</w:t>
            </w:r>
          </w:p>
        </w:tc>
      </w:tr>
      <w:tr w:rsidR="002A24AB" w:rsidRPr="00776B5E" w:rsidTr="002A24AB">
        <w:tc>
          <w:tcPr>
            <w:tcW w:w="2898" w:type="dxa"/>
            <w:tcBorders>
              <w:top w:val="single" w:sz="4" w:space="0" w:color="auto"/>
            </w:tcBorders>
          </w:tcPr>
          <w:p w:rsidR="002A24AB" w:rsidRPr="00776B5E" w:rsidRDefault="002A24AB" w:rsidP="002A24AB">
            <w:pPr>
              <w:pStyle w:val="Compact"/>
              <w:rPr>
                <w:sz w:val="22"/>
              </w:rPr>
            </w:pPr>
            <w:r w:rsidRPr="00776B5E">
              <w:rPr>
                <w:sz w:val="22"/>
              </w:rPr>
              <w:t>Diarrhea/Dysentery</w:t>
            </w:r>
          </w:p>
        </w:tc>
        <w:tc>
          <w:tcPr>
            <w:tcW w:w="810" w:type="dxa"/>
            <w:tcBorders>
              <w:top w:val="single" w:sz="4" w:space="0" w:color="auto"/>
              <w:right w:val="single" w:sz="4" w:space="0" w:color="auto"/>
            </w:tcBorders>
          </w:tcPr>
          <w:p w:rsidR="002A24AB" w:rsidRPr="00776B5E" w:rsidRDefault="002A24AB" w:rsidP="002A24AB">
            <w:pPr>
              <w:pStyle w:val="Compact"/>
              <w:jc w:val="center"/>
              <w:rPr>
                <w:sz w:val="22"/>
              </w:rPr>
            </w:pPr>
            <w:r w:rsidRPr="00776B5E">
              <w:rPr>
                <w:sz w:val="22"/>
              </w:rPr>
              <w:t>A09</w:t>
            </w:r>
          </w:p>
        </w:tc>
        <w:tc>
          <w:tcPr>
            <w:tcW w:w="990" w:type="dxa"/>
            <w:tcBorders>
              <w:top w:val="single" w:sz="4" w:space="0" w:color="auto"/>
              <w:left w:val="single" w:sz="4" w:space="0" w:color="auto"/>
            </w:tcBorders>
          </w:tcPr>
          <w:p w:rsidR="002A24AB" w:rsidRPr="00776B5E" w:rsidRDefault="002A24AB" w:rsidP="002A24AB">
            <w:pPr>
              <w:pStyle w:val="Compact"/>
              <w:jc w:val="center"/>
              <w:rPr>
                <w:sz w:val="22"/>
              </w:rPr>
            </w:pPr>
            <w:r w:rsidRPr="00776B5E">
              <w:rPr>
                <w:sz w:val="22"/>
              </w:rPr>
              <w:t>20.8</w:t>
            </w:r>
          </w:p>
        </w:tc>
        <w:tc>
          <w:tcPr>
            <w:tcW w:w="1350" w:type="dxa"/>
            <w:tcBorders>
              <w:top w:val="single" w:sz="4" w:space="0" w:color="auto"/>
            </w:tcBorders>
          </w:tcPr>
          <w:p w:rsidR="002A24AB" w:rsidRPr="00776B5E" w:rsidRDefault="002A24AB" w:rsidP="002A24AB">
            <w:pPr>
              <w:pStyle w:val="Compact"/>
              <w:jc w:val="center"/>
              <w:rPr>
                <w:sz w:val="22"/>
              </w:rPr>
            </w:pPr>
            <w:r w:rsidRPr="00776B5E">
              <w:rPr>
                <w:sz w:val="22"/>
              </w:rPr>
              <w:t>(18.8, 21.3)</w:t>
            </w:r>
          </w:p>
        </w:tc>
        <w:tc>
          <w:tcPr>
            <w:tcW w:w="990" w:type="dxa"/>
            <w:tcBorders>
              <w:top w:val="single" w:sz="4" w:space="0" w:color="auto"/>
            </w:tcBorders>
          </w:tcPr>
          <w:p w:rsidR="002A24AB" w:rsidRPr="00776B5E" w:rsidRDefault="002A24AB" w:rsidP="002A24AB">
            <w:pPr>
              <w:pStyle w:val="Compact"/>
              <w:jc w:val="center"/>
              <w:rPr>
                <w:sz w:val="22"/>
              </w:rPr>
            </w:pPr>
            <w:r w:rsidRPr="00776B5E">
              <w:rPr>
                <w:sz w:val="22"/>
              </w:rPr>
              <w:t>19.2</w:t>
            </w:r>
          </w:p>
        </w:tc>
        <w:tc>
          <w:tcPr>
            <w:tcW w:w="1350" w:type="dxa"/>
            <w:tcBorders>
              <w:top w:val="single" w:sz="4" w:space="0" w:color="auto"/>
              <w:right w:val="single" w:sz="4" w:space="0" w:color="auto"/>
            </w:tcBorders>
          </w:tcPr>
          <w:p w:rsidR="002A24AB" w:rsidRPr="00776B5E" w:rsidRDefault="002A24AB" w:rsidP="002A24AB">
            <w:pPr>
              <w:pStyle w:val="Compact"/>
              <w:jc w:val="center"/>
              <w:rPr>
                <w:sz w:val="22"/>
              </w:rPr>
            </w:pPr>
            <w:r w:rsidRPr="00776B5E">
              <w:rPr>
                <w:sz w:val="22"/>
              </w:rPr>
              <w:t>(16.0, 21.1)</w:t>
            </w:r>
          </w:p>
        </w:tc>
        <w:tc>
          <w:tcPr>
            <w:tcW w:w="990" w:type="dxa"/>
            <w:tcBorders>
              <w:top w:val="single" w:sz="4" w:space="0" w:color="auto"/>
              <w:left w:val="single" w:sz="4" w:space="0" w:color="auto"/>
            </w:tcBorders>
          </w:tcPr>
          <w:p w:rsidR="002A24AB" w:rsidRPr="00776B5E" w:rsidRDefault="002A24AB" w:rsidP="002A24AB">
            <w:pPr>
              <w:pStyle w:val="Compact"/>
              <w:jc w:val="center"/>
              <w:rPr>
                <w:sz w:val="22"/>
              </w:rPr>
            </w:pPr>
            <w:r w:rsidRPr="00776B5E">
              <w:rPr>
                <w:sz w:val="22"/>
              </w:rPr>
              <w:t>24.6</w:t>
            </w:r>
          </w:p>
        </w:tc>
        <w:tc>
          <w:tcPr>
            <w:tcW w:w="1350" w:type="dxa"/>
            <w:tcBorders>
              <w:top w:val="single" w:sz="4" w:space="0" w:color="auto"/>
            </w:tcBorders>
          </w:tcPr>
          <w:p w:rsidR="002A24AB" w:rsidRPr="00776B5E" w:rsidRDefault="002A24AB" w:rsidP="002A24AB">
            <w:pPr>
              <w:pStyle w:val="Compact"/>
              <w:jc w:val="center"/>
              <w:rPr>
                <w:sz w:val="22"/>
              </w:rPr>
            </w:pPr>
            <w:r w:rsidRPr="00776B5E">
              <w:rPr>
                <w:sz w:val="22"/>
              </w:rPr>
              <w:t>(24.0, 25.5)</w:t>
            </w:r>
          </w:p>
        </w:tc>
        <w:tc>
          <w:tcPr>
            <w:tcW w:w="990" w:type="dxa"/>
            <w:tcBorders>
              <w:top w:val="single" w:sz="4" w:space="0" w:color="auto"/>
            </w:tcBorders>
          </w:tcPr>
          <w:p w:rsidR="002A24AB" w:rsidRPr="00776B5E" w:rsidRDefault="002A24AB" w:rsidP="002A24AB">
            <w:pPr>
              <w:pStyle w:val="Compact"/>
              <w:jc w:val="center"/>
              <w:rPr>
                <w:sz w:val="22"/>
              </w:rPr>
            </w:pPr>
            <w:r w:rsidRPr="00776B5E">
              <w:rPr>
                <w:sz w:val="22"/>
              </w:rPr>
              <w:t>37</w:t>
            </w:r>
          </w:p>
        </w:tc>
        <w:tc>
          <w:tcPr>
            <w:tcW w:w="1455" w:type="dxa"/>
            <w:tcBorders>
              <w:top w:val="single" w:sz="4" w:space="0" w:color="auto"/>
            </w:tcBorders>
          </w:tcPr>
          <w:p w:rsidR="002A24AB" w:rsidRPr="00776B5E" w:rsidRDefault="002A24AB" w:rsidP="002A24AB">
            <w:pPr>
              <w:pStyle w:val="Compact"/>
              <w:jc w:val="center"/>
              <w:rPr>
                <w:sz w:val="22"/>
              </w:rPr>
            </w:pPr>
            <w:r w:rsidRPr="00776B5E">
              <w:rPr>
                <w:sz w:val="22"/>
              </w:rPr>
              <w:t>(36.3, 38.2)</w:t>
            </w:r>
          </w:p>
        </w:tc>
      </w:tr>
      <w:tr w:rsidR="002A24AB" w:rsidRPr="00776B5E" w:rsidTr="002A24AB">
        <w:tc>
          <w:tcPr>
            <w:tcW w:w="2898" w:type="dxa"/>
          </w:tcPr>
          <w:p w:rsidR="002A24AB" w:rsidRPr="00776B5E" w:rsidRDefault="002A24AB" w:rsidP="002A24AB">
            <w:pPr>
              <w:pStyle w:val="Compact"/>
              <w:rPr>
                <w:sz w:val="22"/>
              </w:rPr>
            </w:pPr>
            <w:r w:rsidRPr="00776B5E">
              <w:rPr>
                <w:sz w:val="22"/>
              </w:rPr>
              <w:t>Sepsis</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A41</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4.2</w:t>
            </w:r>
          </w:p>
        </w:tc>
        <w:tc>
          <w:tcPr>
            <w:tcW w:w="1350" w:type="dxa"/>
          </w:tcPr>
          <w:p w:rsidR="002A24AB" w:rsidRPr="00776B5E" w:rsidRDefault="002A24AB" w:rsidP="002A24AB">
            <w:pPr>
              <w:pStyle w:val="Compact"/>
              <w:jc w:val="center"/>
              <w:rPr>
                <w:sz w:val="22"/>
              </w:rPr>
            </w:pPr>
            <w:r w:rsidRPr="00776B5E">
              <w:rPr>
                <w:sz w:val="22"/>
              </w:rPr>
              <w:t>(3.1, 5.5)</w:t>
            </w:r>
          </w:p>
        </w:tc>
        <w:tc>
          <w:tcPr>
            <w:tcW w:w="990" w:type="dxa"/>
          </w:tcPr>
          <w:p w:rsidR="002A24AB" w:rsidRPr="00776B5E" w:rsidRDefault="002A24AB" w:rsidP="002A24AB">
            <w:pPr>
              <w:pStyle w:val="Compact"/>
              <w:jc w:val="center"/>
              <w:rPr>
                <w:sz w:val="22"/>
              </w:rPr>
            </w:pPr>
            <w:r w:rsidRPr="00776B5E">
              <w:rPr>
                <w:sz w:val="22"/>
              </w:rPr>
              <w:t>4.3</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(3.1, 6.4)</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12.5</w:t>
            </w:r>
          </w:p>
        </w:tc>
        <w:tc>
          <w:tcPr>
            <w:tcW w:w="1350" w:type="dxa"/>
          </w:tcPr>
          <w:p w:rsidR="002A24AB" w:rsidRPr="00776B5E" w:rsidRDefault="002A24AB" w:rsidP="002A24AB">
            <w:pPr>
              <w:pStyle w:val="Compact"/>
              <w:jc w:val="center"/>
              <w:rPr>
                <w:sz w:val="22"/>
              </w:rPr>
            </w:pPr>
            <w:r w:rsidRPr="00776B5E">
              <w:rPr>
                <w:sz w:val="22"/>
              </w:rPr>
              <w:t>(11.2, 13.5)</w:t>
            </w:r>
          </w:p>
        </w:tc>
        <w:tc>
          <w:tcPr>
            <w:tcW w:w="990" w:type="dxa"/>
          </w:tcPr>
          <w:p w:rsidR="002A24AB" w:rsidRPr="00776B5E" w:rsidRDefault="002A24AB" w:rsidP="002A24AB">
            <w:pPr>
              <w:pStyle w:val="Compact"/>
              <w:jc w:val="center"/>
              <w:rPr>
                <w:sz w:val="22"/>
              </w:rPr>
            </w:pPr>
            <w:r w:rsidRPr="00776B5E">
              <w:rPr>
                <w:sz w:val="22"/>
              </w:rPr>
              <w:t>14.7</w:t>
            </w:r>
          </w:p>
        </w:tc>
        <w:tc>
          <w:tcPr>
            <w:tcW w:w="1455" w:type="dxa"/>
          </w:tcPr>
          <w:p w:rsidR="002A24AB" w:rsidRPr="00776B5E" w:rsidRDefault="002A24AB" w:rsidP="002A24AB">
            <w:pPr>
              <w:pStyle w:val="Compact"/>
              <w:jc w:val="center"/>
              <w:rPr>
                <w:sz w:val="22"/>
              </w:rPr>
            </w:pPr>
            <w:r w:rsidRPr="00776B5E">
              <w:rPr>
                <w:sz w:val="22"/>
              </w:rPr>
              <w:t>(14.1, 16.0)</w:t>
            </w:r>
          </w:p>
        </w:tc>
      </w:tr>
      <w:tr w:rsidR="002A24AB" w:rsidRPr="00776B5E" w:rsidTr="002A24AB">
        <w:tc>
          <w:tcPr>
            <w:tcW w:w="2898" w:type="dxa"/>
          </w:tcPr>
          <w:p w:rsidR="002A24AB" w:rsidRPr="00776B5E" w:rsidRDefault="002A24AB" w:rsidP="002A24AB">
            <w:pPr>
              <w:pStyle w:val="Compact"/>
              <w:rPr>
                <w:sz w:val="22"/>
              </w:rPr>
            </w:pPr>
            <w:r w:rsidRPr="00776B5E">
              <w:rPr>
                <w:sz w:val="22"/>
              </w:rPr>
              <w:t>Hemorrhagic fever</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A99</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10.9</w:t>
            </w:r>
          </w:p>
        </w:tc>
        <w:tc>
          <w:tcPr>
            <w:tcW w:w="1350" w:type="dxa"/>
          </w:tcPr>
          <w:p w:rsidR="002A24AB" w:rsidRPr="00776B5E" w:rsidRDefault="002A24AB" w:rsidP="002A24AB">
            <w:pPr>
              <w:pStyle w:val="Compact"/>
              <w:jc w:val="center"/>
              <w:rPr>
                <w:sz w:val="22"/>
              </w:rPr>
            </w:pPr>
            <w:r w:rsidRPr="00776B5E">
              <w:rPr>
                <w:sz w:val="22"/>
              </w:rPr>
              <w:t>(9.5, 13.7)</w:t>
            </w:r>
          </w:p>
        </w:tc>
        <w:tc>
          <w:tcPr>
            <w:tcW w:w="990" w:type="dxa"/>
          </w:tcPr>
          <w:p w:rsidR="002A24AB" w:rsidRPr="00776B5E" w:rsidRDefault="002A24AB" w:rsidP="002A24AB">
            <w:pPr>
              <w:pStyle w:val="Compact"/>
              <w:jc w:val="center"/>
              <w:rPr>
                <w:sz w:val="22"/>
              </w:rPr>
            </w:pPr>
            <w:r w:rsidRPr="00776B5E">
              <w:rPr>
                <w:sz w:val="22"/>
              </w:rPr>
              <w:t>11.3</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(8.0, 13.6)</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51.5</w:t>
            </w:r>
          </w:p>
        </w:tc>
        <w:tc>
          <w:tcPr>
            <w:tcW w:w="1350" w:type="dxa"/>
          </w:tcPr>
          <w:p w:rsidR="002A24AB" w:rsidRPr="00776B5E" w:rsidRDefault="002A24AB" w:rsidP="002A24AB">
            <w:pPr>
              <w:pStyle w:val="Compact"/>
              <w:jc w:val="center"/>
              <w:rPr>
                <w:sz w:val="22"/>
              </w:rPr>
            </w:pPr>
            <w:r w:rsidRPr="00776B5E">
              <w:rPr>
                <w:sz w:val="22"/>
              </w:rPr>
              <w:t>(51.5, 52.3)</w:t>
            </w:r>
          </w:p>
        </w:tc>
        <w:tc>
          <w:tcPr>
            <w:tcW w:w="990" w:type="dxa"/>
          </w:tcPr>
          <w:p w:rsidR="002A24AB" w:rsidRPr="00776B5E" w:rsidRDefault="002A24AB" w:rsidP="002A24AB">
            <w:pPr>
              <w:pStyle w:val="Compact"/>
              <w:jc w:val="center"/>
              <w:rPr>
                <w:sz w:val="22"/>
              </w:rPr>
            </w:pPr>
            <w:r w:rsidRPr="00776B5E">
              <w:rPr>
                <w:sz w:val="22"/>
              </w:rPr>
              <w:t>59.6</w:t>
            </w:r>
          </w:p>
        </w:tc>
        <w:tc>
          <w:tcPr>
            <w:tcW w:w="1455" w:type="dxa"/>
          </w:tcPr>
          <w:p w:rsidR="002A24AB" w:rsidRPr="00776B5E" w:rsidRDefault="002A24AB" w:rsidP="002A24AB">
            <w:pPr>
              <w:pStyle w:val="Compact"/>
              <w:jc w:val="center"/>
              <w:rPr>
                <w:sz w:val="22"/>
              </w:rPr>
            </w:pPr>
            <w:r w:rsidRPr="00776B5E">
              <w:rPr>
                <w:sz w:val="22"/>
              </w:rPr>
              <w:t>(59.6, 65.0)</w:t>
            </w:r>
          </w:p>
        </w:tc>
      </w:tr>
      <w:tr w:rsidR="002A24AB" w:rsidRPr="00776B5E" w:rsidTr="002A24AB">
        <w:tc>
          <w:tcPr>
            <w:tcW w:w="2898" w:type="dxa"/>
          </w:tcPr>
          <w:p w:rsidR="002A24AB" w:rsidRPr="00776B5E" w:rsidRDefault="002A24AB" w:rsidP="002A24AB">
            <w:pPr>
              <w:pStyle w:val="Compact"/>
              <w:rPr>
                <w:sz w:val="22"/>
              </w:rPr>
            </w:pPr>
            <w:r w:rsidRPr="00776B5E">
              <w:rPr>
                <w:sz w:val="22"/>
              </w:rPr>
              <w:t>Measles</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B05</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71.5</w:t>
            </w:r>
          </w:p>
        </w:tc>
        <w:tc>
          <w:tcPr>
            <w:tcW w:w="1350" w:type="dxa"/>
          </w:tcPr>
          <w:p w:rsidR="002A24AB" w:rsidRPr="00776B5E" w:rsidRDefault="002A24AB" w:rsidP="002A24AB">
            <w:pPr>
              <w:pStyle w:val="Compact"/>
              <w:jc w:val="center"/>
              <w:rPr>
                <w:sz w:val="22"/>
              </w:rPr>
            </w:pPr>
            <w:r w:rsidRPr="00776B5E">
              <w:rPr>
                <w:sz w:val="22"/>
              </w:rPr>
              <w:t>(68.3, 73.7)</w:t>
            </w:r>
          </w:p>
        </w:tc>
        <w:tc>
          <w:tcPr>
            <w:tcW w:w="990" w:type="dxa"/>
          </w:tcPr>
          <w:p w:rsidR="002A24AB" w:rsidRPr="00776B5E" w:rsidRDefault="002A24AB" w:rsidP="002A24AB">
            <w:pPr>
              <w:pStyle w:val="Compact"/>
              <w:jc w:val="center"/>
              <w:rPr>
                <w:sz w:val="22"/>
              </w:rPr>
            </w:pPr>
            <w:r w:rsidRPr="00776B5E">
              <w:rPr>
                <w:sz w:val="22"/>
              </w:rPr>
              <w:t>70.8</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(68.1, 73.7)</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82.5</w:t>
            </w:r>
          </w:p>
        </w:tc>
        <w:tc>
          <w:tcPr>
            <w:tcW w:w="1350" w:type="dxa"/>
          </w:tcPr>
          <w:p w:rsidR="002A24AB" w:rsidRPr="00776B5E" w:rsidRDefault="002A24AB" w:rsidP="002A24AB">
            <w:pPr>
              <w:pStyle w:val="Compact"/>
              <w:jc w:val="center"/>
              <w:rPr>
                <w:sz w:val="22"/>
              </w:rPr>
            </w:pPr>
            <w:r w:rsidRPr="00776B5E">
              <w:rPr>
                <w:sz w:val="22"/>
              </w:rPr>
              <w:t>(82.5, 82.5)</w:t>
            </w:r>
          </w:p>
        </w:tc>
        <w:tc>
          <w:tcPr>
            <w:tcW w:w="990" w:type="dxa"/>
          </w:tcPr>
          <w:p w:rsidR="002A24AB" w:rsidRPr="00776B5E" w:rsidRDefault="002A24AB" w:rsidP="002A24AB">
            <w:pPr>
              <w:pStyle w:val="Compact"/>
              <w:jc w:val="center"/>
              <w:rPr>
                <w:sz w:val="22"/>
              </w:rPr>
            </w:pPr>
            <w:r w:rsidRPr="00776B5E">
              <w:rPr>
                <w:sz w:val="22"/>
              </w:rPr>
              <w:t>82.5</w:t>
            </w:r>
          </w:p>
        </w:tc>
        <w:tc>
          <w:tcPr>
            <w:tcW w:w="1455" w:type="dxa"/>
          </w:tcPr>
          <w:p w:rsidR="002A24AB" w:rsidRPr="00776B5E" w:rsidRDefault="002A24AB" w:rsidP="002A24AB">
            <w:pPr>
              <w:pStyle w:val="Compact"/>
              <w:jc w:val="center"/>
              <w:rPr>
                <w:sz w:val="22"/>
              </w:rPr>
            </w:pPr>
            <w:r w:rsidRPr="00776B5E">
              <w:rPr>
                <w:sz w:val="22"/>
              </w:rPr>
              <w:t>(82.5, 82.5)</w:t>
            </w:r>
          </w:p>
        </w:tc>
      </w:tr>
      <w:tr w:rsidR="002A24AB" w:rsidRPr="00776B5E" w:rsidTr="002A24AB">
        <w:tc>
          <w:tcPr>
            <w:tcW w:w="2898" w:type="dxa"/>
          </w:tcPr>
          <w:p w:rsidR="002A24AB" w:rsidRPr="00776B5E" w:rsidRDefault="002A24AB" w:rsidP="002A24AB">
            <w:pPr>
              <w:pStyle w:val="Compact"/>
              <w:rPr>
                <w:sz w:val="22"/>
              </w:rPr>
            </w:pPr>
            <w:r w:rsidRPr="00776B5E">
              <w:rPr>
                <w:sz w:val="22"/>
              </w:rPr>
              <w:t>AIDS</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B24</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41.7</w:t>
            </w:r>
          </w:p>
        </w:tc>
        <w:tc>
          <w:tcPr>
            <w:tcW w:w="1350" w:type="dxa"/>
          </w:tcPr>
          <w:p w:rsidR="002A24AB" w:rsidRPr="00776B5E" w:rsidRDefault="002A24AB" w:rsidP="002A24AB">
            <w:pPr>
              <w:pStyle w:val="Compact"/>
              <w:jc w:val="center"/>
              <w:rPr>
                <w:sz w:val="22"/>
              </w:rPr>
            </w:pPr>
            <w:r w:rsidRPr="00776B5E">
              <w:rPr>
                <w:sz w:val="22"/>
              </w:rPr>
              <w:t>(38.0, 47.2)</w:t>
            </w:r>
          </w:p>
        </w:tc>
        <w:tc>
          <w:tcPr>
            <w:tcW w:w="990" w:type="dxa"/>
          </w:tcPr>
          <w:p w:rsidR="002A24AB" w:rsidRPr="00776B5E" w:rsidRDefault="002A24AB" w:rsidP="002A24AB">
            <w:pPr>
              <w:pStyle w:val="Compact"/>
              <w:jc w:val="center"/>
              <w:rPr>
                <w:sz w:val="22"/>
              </w:rPr>
            </w:pPr>
            <w:r w:rsidRPr="00776B5E">
              <w:rPr>
                <w:sz w:val="22"/>
              </w:rPr>
              <w:t>39.8</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(36.8, 43.6)</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37</w:t>
            </w:r>
          </w:p>
        </w:tc>
        <w:tc>
          <w:tcPr>
            <w:tcW w:w="1350" w:type="dxa"/>
          </w:tcPr>
          <w:p w:rsidR="002A24AB" w:rsidRPr="00776B5E" w:rsidRDefault="002A24AB" w:rsidP="002A24AB">
            <w:pPr>
              <w:pStyle w:val="Compact"/>
              <w:jc w:val="center"/>
              <w:rPr>
                <w:sz w:val="22"/>
              </w:rPr>
            </w:pPr>
            <w:r w:rsidRPr="00776B5E">
              <w:rPr>
                <w:sz w:val="22"/>
              </w:rPr>
              <w:t>(37.0, 37.0)</w:t>
            </w:r>
          </w:p>
        </w:tc>
        <w:tc>
          <w:tcPr>
            <w:tcW w:w="990" w:type="dxa"/>
          </w:tcPr>
          <w:p w:rsidR="002A24AB" w:rsidRPr="00776B5E" w:rsidRDefault="002A24AB" w:rsidP="002A24AB">
            <w:pPr>
              <w:pStyle w:val="Compact"/>
              <w:jc w:val="center"/>
              <w:rPr>
                <w:sz w:val="22"/>
              </w:rPr>
            </w:pPr>
            <w:r w:rsidRPr="00776B5E">
              <w:rPr>
                <w:sz w:val="22"/>
              </w:rPr>
              <w:t>58</w:t>
            </w:r>
          </w:p>
        </w:tc>
        <w:tc>
          <w:tcPr>
            <w:tcW w:w="1455" w:type="dxa"/>
          </w:tcPr>
          <w:p w:rsidR="002A24AB" w:rsidRPr="00776B5E" w:rsidRDefault="002A24AB" w:rsidP="002A24AB">
            <w:pPr>
              <w:pStyle w:val="Compact"/>
              <w:jc w:val="center"/>
              <w:rPr>
                <w:sz w:val="22"/>
              </w:rPr>
            </w:pPr>
            <w:r w:rsidRPr="00776B5E">
              <w:rPr>
                <w:sz w:val="22"/>
              </w:rPr>
              <w:t>(58.0, 58.0)</w:t>
            </w:r>
          </w:p>
        </w:tc>
      </w:tr>
      <w:tr w:rsidR="002A24AB" w:rsidRPr="00776B5E" w:rsidTr="002A24AB">
        <w:tc>
          <w:tcPr>
            <w:tcW w:w="2898" w:type="dxa"/>
          </w:tcPr>
          <w:p w:rsidR="002A24AB" w:rsidRPr="00776B5E" w:rsidRDefault="002A24AB" w:rsidP="002A24AB">
            <w:pPr>
              <w:pStyle w:val="Compact"/>
              <w:rPr>
                <w:sz w:val="22"/>
              </w:rPr>
            </w:pPr>
            <w:r w:rsidRPr="00776B5E">
              <w:rPr>
                <w:sz w:val="22"/>
              </w:rPr>
              <w:t>Malaria</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B54</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47.1</w:t>
            </w:r>
          </w:p>
        </w:tc>
        <w:tc>
          <w:tcPr>
            <w:tcW w:w="1350" w:type="dxa"/>
          </w:tcPr>
          <w:p w:rsidR="002A24AB" w:rsidRPr="00776B5E" w:rsidRDefault="002A24AB" w:rsidP="002A24AB">
            <w:pPr>
              <w:pStyle w:val="Compact"/>
              <w:jc w:val="center"/>
              <w:rPr>
                <w:sz w:val="22"/>
              </w:rPr>
            </w:pPr>
            <w:r w:rsidRPr="00776B5E">
              <w:rPr>
                <w:sz w:val="22"/>
              </w:rPr>
              <w:t>(43.1, 47.4)</w:t>
            </w:r>
          </w:p>
        </w:tc>
        <w:tc>
          <w:tcPr>
            <w:tcW w:w="990" w:type="dxa"/>
          </w:tcPr>
          <w:p w:rsidR="002A24AB" w:rsidRPr="00776B5E" w:rsidRDefault="002A24AB" w:rsidP="002A24AB">
            <w:pPr>
              <w:pStyle w:val="Compact"/>
              <w:jc w:val="center"/>
              <w:rPr>
                <w:sz w:val="22"/>
              </w:rPr>
            </w:pPr>
            <w:r w:rsidRPr="00776B5E">
              <w:rPr>
                <w:sz w:val="22"/>
              </w:rPr>
              <w:t>43.9</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(41.9, 46.4)</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41.7</w:t>
            </w:r>
          </w:p>
        </w:tc>
        <w:tc>
          <w:tcPr>
            <w:tcW w:w="1350" w:type="dxa"/>
          </w:tcPr>
          <w:p w:rsidR="002A24AB" w:rsidRPr="00776B5E" w:rsidRDefault="002A24AB" w:rsidP="002A24AB">
            <w:pPr>
              <w:pStyle w:val="Compact"/>
              <w:jc w:val="center"/>
              <w:rPr>
                <w:sz w:val="22"/>
              </w:rPr>
            </w:pPr>
            <w:r w:rsidRPr="00776B5E">
              <w:rPr>
                <w:sz w:val="22"/>
              </w:rPr>
              <w:t>(40.0, 42.1)</w:t>
            </w:r>
          </w:p>
        </w:tc>
        <w:tc>
          <w:tcPr>
            <w:tcW w:w="990" w:type="dxa"/>
          </w:tcPr>
          <w:p w:rsidR="002A24AB" w:rsidRPr="00776B5E" w:rsidRDefault="002A24AB" w:rsidP="002A24AB">
            <w:pPr>
              <w:pStyle w:val="Compact"/>
              <w:jc w:val="center"/>
              <w:rPr>
                <w:sz w:val="22"/>
              </w:rPr>
            </w:pPr>
            <w:r w:rsidRPr="00776B5E">
              <w:rPr>
                <w:sz w:val="22"/>
              </w:rPr>
              <w:t>57.2</w:t>
            </w:r>
          </w:p>
        </w:tc>
        <w:tc>
          <w:tcPr>
            <w:tcW w:w="1455" w:type="dxa"/>
          </w:tcPr>
          <w:p w:rsidR="002A24AB" w:rsidRPr="00776B5E" w:rsidRDefault="002A24AB" w:rsidP="002A24AB">
            <w:pPr>
              <w:pStyle w:val="Compact"/>
              <w:jc w:val="center"/>
              <w:rPr>
                <w:sz w:val="22"/>
              </w:rPr>
            </w:pPr>
            <w:r w:rsidRPr="00776B5E">
              <w:rPr>
                <w:sz w:val="22"/>
              </w:rPr>
              <w:t>(56.6, 58.8)</w:t>
            </w:r>
          </w:p>
        </w:tc>
      </w:tr>
      <w:tr w:rsidR="002A24AB" w:rsidRPr="00776B5E" w:rsidTr="002A24AB">
        <w:tc>
          <w:tcPr>
            <w:tcW w:w="2898" w:type="dxa"/>
          </w:tcPr>
          <w:p w:rsidR="002A24AB" w:rsidRPr="00776B5E" w:rsidRDefault="002A24AB" w:rsidP="002A24AB">
            <w:pPr>
              <w:pStyle w:val="Compact"/>
              <w:rPr>
                <w:sz w:val="22"/>
              </w:rPr>
            </w:pPr>
            <w:r w:rsidRPr="00776B5E">
              <w:rPr>
                <w:sz w:val="22"/>
              </w:rPr>
              <w:t>Other Infectious Diseases</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B99</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29.6</w:t>
            </w:r>
          </w:p>
        </w:tc>
        <w:tc>
          <w:tcPr>
            <w:tcW w:w="1350" w:type="dxa"/>
          </w:tcPr>
          <w:p w:rsidR="002A24AB" w:rsidRPr="00776B5E" w:rsidRDefault="002A24AB" w:rsidP="002A24AB">
            <w:pPr>
              <w:pStyle w:val="Compact"/>
              <w:jc w:val="center"/>
              <w:rPr>
                <w:sz w:val="22"/>
              </w:rPr>
            </w:pPr>
            <w:r w:rsidRPr="00776B5E">
              <w:rPr>
                <w:sz w:val="22"/>
              </w:rPr>
              <w:t>(26.0, 30.0)</w:t>
            </w:r>
          </w:p>
        </w:tc>
        <w:tc>
          <w:tcPr>
            <w:tcW w:w="990" w:type="dxa"/>
          </w:tcPr>
          <w:p w:rsidR="002A24AB" w:rsidRPr="00776B5E" w:rsidRDefault="002A24AB" w:rsidP="002A24AB">
            <w:pPr>
              <w:pStyle w:val="Compact"/>
              <w:jc w:val="center"/>
              <w:rPr>
                <w:sz w:val="22"/>
              </w:rPr>
            </w:pPr>
            <w:r w:rsidRPr="00776B5E">
              <w:rPr>
                <w:sz w:val="22"/>
              </w:rPr>
              <w:t>29.8</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(26.5, 30.9)</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7.4</w:t>
            </w:r>
          </w:p>
        </w:tc>
        <w:tc>
          <w:tcPr>
            <w:tcW w:w="1350" w:type="dxa"/>
          </w:tcPr>
          <w:p w:rsidR="002A24AB" w:rsidRPr="00776B5E" w:rsidRDefault="002A24AB" w:rsidP="002A24AB">
            <w:pPr>
              <w:pStyle w:val="Compact"/>
              <w:jc w:val="center"/>
              <w:rPr>
                <w:sz w:val="22"/>
              </w:rPr>
            </w:pPr>
            <w:r w:rsidRPr="00776B5E">
              <w:rPr>
                <w:sz w:val="22"/>
              </w:rPr>
              <w:t>(7.4, 10.0)</w:t>
            </w:r>
          </w:p>
        </w:tc>
        <w:tc>
          <w:tcPr>
            <w:tcW w:w="990" w:type="dxa"/>
          </w:tcPr>
          <w:p w:rsidR="002A24AB" w:rsidRPr="00776B5E" w:rsidRDefault="002A24AB" w:rsidP="002A24AB">
            <w:pPr>
              <w:pStyle w:val="Compact"/>
              <w:jc w:val="center"/>
              <w:rPr>
                <w:sz w:val="22"/>
              </w:rPr>
            </w:pPr>
            <w:r w:rsidRPr="00776B5E">
              <w:rPr>
                <w:sz w:val="22"/>
              </w:rPr>
              <w:t>26.5</w:t>
            </w:r>
          </w:p>
        </w:tc>
        <w:tc>
          <w:tcPr>
            <w:tcW w:w="1455" w:type="dxa"/>
          </w:tcPr>
          <w:p w:rsidR="002A24AB" w:rsidRPr="00776B5E" w:rsidRDefault="002A24AB" w:rsidP="002A24AB">
            <w:pPr>
              <w:pStyle w:val="Compact"/>
              <w:jc w:val="center"/>
              <w:rPr>
                <w:sz w:val="22"/>
              </w:rPr>
            </w:pPr>
            <w:r w:rsidRPr="00776B5E">
              <w:rPr>
                <w:sz w:val="22"/>
              </w:rPr>
              <w:t>(25.9, 27.8)</w:t>
            </w:r>
          </w:p>
        </w:tc>
      </w:tr>
      <w:tr w:rsidR="002A24AB" w:rsidRPr="00776B5E" w:rsidTr="002A24AB">
        <w:tc>
          <w:tcPr>
            <w:tcW w:w="2898" w:type="dxa"/>
          </w:tcPr>
          <w:p w:rsidR="002A24AB" w:rsidRPr="00776B5E" w:rsidRDefault="002A24AB" w:rsidP="002A24AB">
            <w:pPr>
              <w:pStyle w:val="Compact"/>
              <w:rPr>
                <w:sz w:val="22"/>
              </w:rPr>
            </w:pPr>
            <w:r w:rsidRPr="00776B5E">
              <w:rPr>
                <w:sz w:val="22"/>
              </w:rPr>
              <w:t>Other Cancers</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C76</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-1.2</w:t>
            </w:r>
          </w:p>
        </w:tc>
        <w:tc>
          <w:tcPr>
            <w:tcW w:w="1350" w:type="dxa"/>
          </w:tcPr>
          <w:p w:rsidR="002A24AB" w:rsidRPr="00776B5E" w:rsidRDefault="002A24AB" w:rsidP="002A24AB">
            <w:pPr>
              <w:pStyle w:val="Compact"/>
              <w:jc w:val="center"/>
              <w:rPr>
                <w:sz w:val="22"/>
              </w:rPr>
            </w:pPr>
            <w:r w:rsidRPr="00776B5E">
              <w:rPr>
                <w:sz w:val="22"/>
              </w:rPr>
              <w:t>(-5.0, 3.2)</w:t>
            </w:r>
          </w:p>
        </w:tc>
        <w:tc>
          <w:tcPr>
            <w:tcW w:w="990" w:type="dxa"/>
          </w:tcPr>
          <w:p w:rsidR="002A24AB" w:rsidRPr="00776B5E" w:rsidRDefault="002A24AB" w:rsidP="002A24AB">
            <w:pPr>
              <w:pStyle w:val="Compact"/>
              <w:jc w:val="center"/>
              <w:rPr>
                <w:sz w:val="22"/>
              </w:rPr>
            </w:pPr>
            <w:r w:rsidRPr="00776B5E">
              <w:rPr>
                <w:sz w:val="22"/>
              </w:rPr>
              <w:t>3.8</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(-5.0, 6.0)</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25</w:t>
            </w:r>
          </w:p>
        </w:tc>
        <w:tc>
          <w:tcPr>
            <w:tcW w:w="1350" w:type="dxa"/>
          </w:tcPr>
          <w:p w:rsidR="002A24AB" w:rsidRPr="00776B5E" w:rsidRDefault="002A24AB" w:rsidP="002A24AB">
            <w:pPr>
              <w:pStyle w:val="Compact"/>
              <w:jc w:val="center"/>
              <w:rPr>
                <w:sz w:val="22"/>
              </w:rPr>
            </w:pPr>
            <w:r w:rsidRPr="00776B5E">
              <w:rPr>
                <w:sz w:val="22"/>
              </w:rPr>
              <w:t>(25.0, 30.0)</w:t>
            </w:r>
          </w:p>
        </w:tc>
        <w:tc>
          <w:tcPr>
            <w:tcW w:w="990" w:type="dxa"/>
          </w:tcPr>
          <w:p w:rsidR="002A24AB" w:rsidRPr="00776B5E" w:rsidRDefault="002A24AB" w:rsidP="002A24AB">
            <w:pPr>
              <w:pStyle w:val="Compact"/>
              <w:jc w:val="center"/>
              <w:rPr>
                <w:sz w:val="22"/>
              </w:rPr>
            </w:pPr>
            <w:r w:rsidRPr="00776B5E">
              <w:rPr>
                <w:sz w:val="22"/>
              </w:rPr>
              <w:t>40</w:t>
            </w:r>
          </w:p>
        </w:tc>
        <w:tc>
          <w:tcPr>
            <w:tcW w:w="1455" w:type="dxa"/>
          </w:tcPr>
          <w:p w:rsidR="002A24AB" w:rsidRPr="00776B5E" w:rsidRDefault="002A24AB" w:rsidP="002A24AB">
            <w:pPr>
              <w:pStyle w:val="Compact"/>
              <w:jc w:val="center"/>
              <w:rPr>
                <w:sz w:val="22"/>
              </w:rPr>
            </w:pPr>
            <w:r w:rsidRPr="00776B5E">
              <w:rPr>
                <w:sz w:val="22"/>
              </w:rPr>
              <w:t>(40.0, 40.0)</w:t>
            </w:r>
          </w:p>
        </w:tc>
      </w:tr>
      <w:tr w:rsidR="002A24AB" w:rsidRPr="00776B5E" w:rsidTr="002A24AB">
        <w:tc>
          <w:tcPr>
            <w:tcW w:w="2898" w:type="dxa"/>
          </w:tcPr>
          <w:p w:rsidR="002A24AB" w:rsidRPr="00776B5E" w:rsidRDefault="002A24AB" w:rsidP="002A24AB">
            <w:pPr>
              <w:pStyle w:val="Compact"/>
              <w:rPr>
                <w:sz w:val="22"/>
              </w:rPr>
            </w:pPr>
            <w:r w:rsidRPr="00776B5E">
              <w:rPr>
                <w:sz w:val="22"/>
              </w:rPr>
              <w:t>Meningitis</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G03</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3.5</w:t>
            </w:r>
          </w:p>
        </w:tc>
        <w:tc>
          <w:tcPr>
            <w:tcW w:w="1350" w:type="dxa"/>
          </w:tcPr>
          <w:p w:rsidR="002A24AB" w:rsidRPr="00776B5E" w:rsidRDefault="002A24AB" w:rsidP="002A24AB">
            <w:pPr>
              <w:pStyle w:val="Compact"/>
              <w:jc w:val="center"/>
              <w:rPr>
                <w:sz w:val="22"/>
              </w:rPr>
            </w:pPr>
            <w:r w:rsidRPr="00776B5E">
              <w:rPr>
                <w:sz w:val="22"/>
              </w:rPr>
              <w:t>(2.0, 5.3)</w:t>
            </w:r>
          </w:p>
        </w:tc>
        <w:tc>
          <w:tcPr>
            <w:tcW w:w="990" w:type="dxa"/>
          </w:tcPr>
          <w:p w:rsidR="002A24AB" w:rsidRPr="00776B5E" w:rsidRDefault="002A24AB" w:rsidP="002A24AB">
            <w:pPr>
              <w:pStyle w:val="Compact"/>
              <w:jc w:val="center"/>
              <w:rPr>
                <w:sz w:val="22"/>
              </w:rPr>
            </w:pPr>
            <w:r w:rsidRPr="00776B5E">
              <w:rPr>
                <w:sz w:val="22"/>
              </w:rPr>
              <w:t>3.1</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(1.5, 4.5)</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27.3</w:t>
            </w:r>
          </w:p>
        </w:tc>
        <w:tc>
          <w:tcPr>
            <w:tcW w:w="1350" w:type="dxa"/>
          </w:tcPr>
          <w:p w:rsidR="002A24AB" w:rsidRPr="00776B5E" w:rsidRDefault="002A24AB" w:rsidP="002A24AB">
            <w:pPr>
              <w:pStyle w:val="Compact"/>
              <w:jc w:val="center"/>
              <w:rPr>
                <w:sz w:val="22"/>
              </w:rPr>
            </w:pPr>
            <w:r w:rsidRPr="00776B5E">
              <w:rPr>
                <w:sz w:val="22"/>
              </w:rPr>
              <w:t>(25.0, 32.5)</w:t>
            </w:r>
          </w:p>
        </w:tc>
        <w:tc>
          <w:tcPr>
            <w:tcW w:w="990" w:type="dxa"/>
          </w:tcPr>
          <w:p w:rsidR="002A24AB" w:rsidRPr="00776B5E" w:rsidRDefault="002A24AB" w:rsidP="002A24AB">
            <w:pPr>
              <w:pStyle w:val="Compact"/>
              <w:jc w:val="center"/>
              <w:rPr>
                <w:sz w:val="22"/>
              </w:rPr>
            </w:pPr>
            <w:r w:rsidRPr="00776B5E">
              <w:rPr>
                <w:sz w:val="22"/>
              </w:rPr>
              <w:t>30</w:t>
            </w:r>
          </w:p>
        </w:tc>
        <w:tc>
          <w:tcPr>
            <w:tcW w:w="1455" w:type="dxa"/>
          </w:tcPr>
          <w:p w:rsidR="002A24AB" w:rsidRPr="00776B5E" w:rsidRDefault="002A24AB" w:rsidP="002A24AB">
            <w:pPr>
              <w:pStyle w:val="Compact"/>
              <w:jc w:val="center"/>
              <w:rPr>
                <w:sz w:val="22"/>
              </w:rPr>
            </w:pPr>
            <w:r w:rsidRPr="00776B5E">
              <w:rPr>
                <w:sz w:val="22"/>
              </w:rPr>
              <w:t>(26.5, 32.5)</w:t>
            </w:r>
          </w:p>
        </w:tc>
      </w:tr>
      <w:tr w:rsidR="002A24AB" w:rsidRPr="00776B5E" w:rsidTr="002A24AB">
        <w:tc>
          <w:tcPr>
            <w:tcW w:w="2898" w:type="dxa"/>
          </w:tcPr>
          <w:p w:rsidR="002A24AB" w:rsidRPr="00776B5E" w:rsidRDefault="002A24AB" w:rsidP="002A24AB">
            <w:pPr>
              <w:pStyle w:val="Compact"/>
              <w:rPr>
                <w:sz w:val="22"/>
              </w:rPr>
            </w:pPr>
            <w:r w:rsidRPr="00776B5E">
              <w:rPr>
                <w:sz w:val="22"/>
              </w:rPr>
              <w:t>Encephalitis</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G04</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21.9</w:t>
            </w:r>
          </w:p>
        </w:tc>
        <w:tc>
          <w:tcPr>
            <w:tcW w:w="1350" w:type="dxa"/>
          </w:tcPr>
          <w:p w:rsidR="002A24AB" w:rsidRPr="00776B5E" w:rsidRDefault="002A24AB" w:rsidP="002A24AB">
            <w:pPr>
              <w:pStyle w:val="Compact"/>
              <w:jc w:val="center"/>
              <w:rPr>
                <w:sz w:val="22"/>
              </w:rPr>
            </w:pPr>
            <w:r w:rsidRPr="00776B5E">
              <w:rPr>
                <w:sz w:val="22"/>
              </w:rPr>
              <w:t>(19.6, 23.6)</w:t>
            </w:r>
          </w:p>
        </w:tc>
        <w:tc>
          <w:tcPr>
            <w:tcW w:w="990" w:type="dxa"/>
          </w:tcPr>
          <w:p w:rsidR="002A24AB" w:rsidRPr="00776B5E" w:rsidRDefault="002A24AB" w:rsidP="002A24AB">
            <w:pPr>
              <w:pStyle w:val="Compact"/>
              <w:jc w:val="center"/>
              <w:rPr>
                <w:sz w:val="22"/>
              </w:rPr>
            </w:pPr>
            <w:r w:rsidRPr="00776B5E">
              <w:rPr>
                <w:sz w:val="22"/>
              </w:rPr>
              <w:t>21.3</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(20.0, 24.1)</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37</w:t>
            </w:r>
          </w:p>
        </w:tc>
        <w:tc>
          <w:tcPr>
            <w:tcW w:w="1350" w:type="dxa"/>
          </w:tcPr>
          <w:p w:rsidR="002A24AB" w:rsidRPr="00776B5E" w:rsidRDefault="002A24AB" w:rsidP="002A24AB">
            <w:pPr>
              <w:pStyle w:val="Compact"/>
              <w:jc w:val="center"/>
              <w:rPr>
                <w:sz w:val="22"/>
              </w:rPr>
            </w:pPr>
            <w:r w:rsidRPr="00776B5E">
              <w:rPr>
                <w:sz w:val="22"/>
              </w:rPr>
              <w:t>(37.0, 37.0)</w:t>
            </w:r>
          </w:p>
        </w:tc>
        <w:tc>
          <w:tcPr>
            <w:tcW w:w="990" w:type="dxa"/>
          </w:tcPr>
          <w:p w:rsidR="002A24AB" w:rsidRPr="00776B5E" w:rsidRDefault="002A24AB" w:rsidP="002A24AB">
            <w:pPr>
              <w:pStyle w:val="Compact"/>
              <w:jc w:val="center"/>
              <w:rPr>
                <w:sz w:val="22"/>
              </w:rPr>
            </w:pPr>
            <w:r w:rsidRPr="00776B5E">
              <w:rPr>
                <w:sz w:val="22"/>
              </w:rPr>
              <w:t>41.7</w:t>
            </w:r>
          </w:p>
        </w:tc>
        <w:tc>
          <w:tcPr>
            <w:tcW w:w="1455" w:type="dxa"/>
          </w:tcPr>
          <w:p w:rsidR="002A24AB" w:rsidRPr="00776B5E" w:rsidRDefault="002A24AB" w:rsidP="002A24AB">
            <w:pPr>
              <w:pStyle w:val="Compact"/>
              <w:jc w:val="center"/>
              <w:rPr>
                <w:sz w:val="22"/>
              </w:rPr>
            </w:pPr>
            <w:r w:rsidRPr="00776B5E">
              <w:rPr>
                <w:sz w:val="22"/>
              </w:rPr>
              <w:t>(37.0, 47.5)</w:t>
            </w:r>
          </w:p>
        </w:tc>
      </w:tr>
      <w:tr w:rsidR="002A24AB" w:rsidRPr="00776B5E" w:rsidTr="002A24AB">
        <w:tc>
          <w:tcPr>
            <w:tcW w:w="2898" w:type="dxa"/>
          </w:tcPr>
          <w:p w:rsidR="002A24AB" w:rsidRPr="00776B5E" w:rsidRDefault="002A24AB" w:rsidP="002A24AB">
            <w:pPr>
              <w:pStyle w:val="Compact"/>
              <w:rPr>
                <w:sz w:val="22"/>
              </w:rPr>
            </w:pPr>
            <w:r w:rsidRPr="00776B5E">
              <w:rPr>
                <w:sz w:val="22"/>
              </w:rPr>
              <w:t>Other Cardiovascular Diseases</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I99</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13.6</w:t>
            </w:r>
          </w:p>
        </w:tc>
        <w:tc>
          <w:tcPr>
            <w:tcW w:w="1350" w:type="dxa"/>
          </w:tcPr>
          <w:p w:rsidR="002A24AB" w:rsidRPr="00776B5E" w:rsidRDefault="002A24AB" w:rsidP="002A24AB">
            <w:pPr>
              <w:pStyle w:val="Compact"/>
              <w:jc w:val="center"/>
              <w:rPr>
                <w:sz w:val="22"/>
              </w:rPr>
            </w:pPr>
            <w:r w:rsidRPr="00776B5E">
              <w:rPr>
                <w:sz w:val="22"/>
              </w:rPr>
              <w:t>(11.2, 15.7)</w:t>
            </w:r>
          </w:p>
        </w:tc>
        <w:tc>
          <w:tcPr>
            <w:tcW w:w="990" w:type="dxa"/>
          </w:tcPr>
          <w:p w:rsidR="002A24AB" w:rsidRPr="00776B5E" w:rsidRDefault="002A24AB" w:rsidP="002A24AB">
            <w:pPr>
              <w:pStyle w:val="Compact"/>
              <w:jc w:val="center"/>
              <w:rPr>
                <w:sz w:val="22"/>
              </w:rPr>
            </w:pPr>
            <w:r w:rsidRPr="00776B5E">
              <w:rPr>
                <w:sz w:val="22"/>
              </w:rPr>
              <w:t>13.9</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(12.5, 16.0)</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11.6</w:t>
            </w:r>
          </w:p>
        </w:tc>
        <w:tc>
          <w:tcPr>
            <w:tcW w:w="1350" w:type="dxa"/>
          </w:tcPr>
          <w:p w:rsidR="002A24AB" w:rsidRPr="00776B5E" w:rsidRDefault="002A24AB" w:rsidP="002A24AB">
            <w:pPr>
              <w:pStyle w:val="Compact"/>
              <w:jc w:val="center"/>
              <w:rPr>
                <w:sz w:val="22"/>
              </w:rPr>
            </w:pPr>
            <w:r w:rsidRPr="00776B5E">
              <w:rPr>
                <w:sz w:val="22"/>
              </w:rPr>
              <w:t>(11.6, 12.5)</w:t>
            </w:r>
          </w:p>
        </w:tc>
        <w:tc>
          <w:tcPr>
            <w:tcW w:w="990" w:type="dxa"/>
          </w:tcPr>
          <w:p w:rsidR="002A24AB" w:rsidRPr="00776B5E" w:rsidRDefault="002A24AB" w:rsidP="002A24AB">
            <w:pPr>
              <w:pStyle w:val="Compact"/>
              <w:jc w:val="center"/>
              <w:rPr>
                <w:sz w:val="22"/>
              </w:rPr>
            </w:pPr>
            <w:r w:rsidRPr="00776B5E">
              <w:rPr>
                <w:sz w:val="22"/>
              </w:rPr>
              <w:t>33.7</w:t>
            </w:r>
          </w:p>
        </w:tc>
        <w:tc>
          <w:tcPr>
            <w:tcW w:w="1455" w:type="dxa"/>
          </w:tcPr>
          <w:p w:rsidR="002A24AB" w:rsidRPr="00776B5E" w:rsidRDefault="002A24AB" w:rsidP="002A24AB">
            <w:pPr>
              <w:pStyle w:val="Compact"/>
              <w:jc w:val="center"/>
              <w:rPr>
                <w:sz w:val="22"/>
              </w:rPr>
            </w:pPr>
            <w:r w:rsidRPr="00776B5E">
              <w:rPr>
                <w:sz w:val="22"/>
              </w:rPr>
              <w:t>(33.7, 33.7)</w:t>
            </w:r>
          </w:p>
        </w:tc>
      </w:tr>
      <w:tr w:rsidR="002A24AB" w:rsidRPr="00776B5E" w:rsidTr="002A24AB">
        <w:tc>
          <w:tcPr>
            <w:tcW w:w="2898" w:type="dxa"/>
          </w:tcPr>
          <w:p w:rsidR="002A24AB" w:rsidRPr="00776B5E" w:rsidRDefault="002A24AB" w:rsidP="002A24AB">
            <w:pPr>
              <w:pStyle w:val="Compact"/>
              <w:rPr>
                <w:sz w:val="22"/>
              </w:rPr>
            </w:pPr>
            <w:r w:rsidRPr="00776B5E">
              <w:rPr>
                <w:sz w:val="22"/>
              </w:rPr>
              <w:t>Pneumonia</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J22</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28.1</w:t>
            </w:r>
          </w:p>
        </w:tc>
        <w:tc>
          <w:tcPr>
            <w:tcW w:w="1350" w:type="dxa"/>
          </w:tcPr>
          <w:p w:rsidR="002A24AB" w:rsidRPr="00776B5E" w:rsidRDefault="002A24AB" w:rsidP="002A24AB">
            <w:pPr>
              <w:pStyle w:val="Compact"/>
              <w:jc w:val="center"/>
              <w:rPr>
                <w:sz w:val="22"/>
              </w:rPr>
            </w:pPr>
            <w:r w:rsidRPr="00776B5E">
              <w:rPr>
                <w:sz w:val="22"/>
              </w:rPr>
              <w:t>(25.9, 29.8)</w:t>
            </w:r>
          </w:p>
        </w:tc>
        <w:tc>
          <w:tcPr>
            <w:tcW w:w="990" w:type="dxa"/>
          </w:tcPr>
          <w:p w:rsidR="002A24AB" w:rsidRPr="00776B5E" w:rsidRDefault="002A24AB" w:rsidP="002A24AB">
            <w:pPr>
              <w:pStyle w:val="Compact"/>
              <w:jc w:val="center"/>
              <w:rPr>
                <w:sz w:val="22"/>
              </w:rPr>
            </w:pPr>
            <w:r w:rsidRPr="00776B5E">
              <w:rPr>
                <w:sz w:val="22"/>
              </w:rPr>
              <w:t>29</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(26.5, 29.8)</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7.7</w:t>
            </w:r>
          </w:p>
        </w:tc>
        <w:tc>
          <w:tcPr>
            <w:tcW w:w="1350" w:type="dxa"/>
          </w:tcPr>
          <w:p w:rsidR="002A24AB" w:rsidRPr="00776B5E" w:rsidRDefault="002A24AB" w:rsidP="002A24AB">
            <w:pPr>
              <w:pStyle w:val="Compact"/>
              <w:jc w:val="center"/>
              <w:rPr>
                <w:sz w:val="22"/>
              </w:rPr>
            </w:pPr>
            <w:r w:rsidRPr="00776B5E">
              <w:rPr>
                <w:sz w:val="22"/>
              </w:rPr>
              <w:t>(7.1, 8.1)</w:t>
            </w:r>
          </w:p>
        </w:tc>
        <w:tc>
          <w:tcPr>
            <w:tcW w:w="990" w:type="dxa"/>
          </w:tcPr>
          <w:p w:rsidR="002A24AB" w:rsidRPr="00776B5E" w:rsidRDefault="002A24AB" w:rsidP="002A24AB">
            <w:pPr>
              <w:pStyle w:val="Compact"/>
              <w:jc w:val="center"/>
              <w:rPr>
                <w:sz w:val="22"/>
              </w:rPr>
            </w:pPr>
            <w:r w:rsidRPr="00776B5E">
              <w:rPr>
                <w:sz w:val="22"/>
              </w:rPr>
              <w:t>9.9</w:t>
            </w:r>
          </w:p>
        </w:tc>
        <w:tc>
          <w:tcPr>
            <w:tcW w:w="1455" w:type="dxa"/>
          </w:tcPr>
          <w:p w:rsidR="002A24AB" w:rsidRPr="00776B5E" w:rsidRDefault="002A24AB" w:rsidP="002A24AB">
            <w:pPr>
              <w:pStyle w:val="Compact"/>
              <w:jc w:val="center"/>
              <w:rPr>
                <w:sz w:val="22"/>
              </w:rPr>
            </w:pPr>
            <w:r w:rsidRPr="00776B5E">
              <w:rPr>
                <w:sz w:val="22"/>
              </w:rPr>
              <w:t>(9.1, 10.8)</w:t>
            </w:r>
          </w:p>
        </w:tc>
      </w:tr>
      <w:tr w:rsidR="002A24AB" w:rsidRPr="00776B5E" w:rsidTr="002A24AB">
        <w:tc>
          <w:tcPr>
            <w:tcW w:w="2898" w:type="dxa"/>
          </w:tcPr>
          <w:p w:rsidR="002A24AB" w:rsidRPr="00776B5E" w:rsidRDefault="002A24AB" w:rsidP="002A24AB">
            <w:pPr>
              <w:pStyle w:val="Compact"/>
              <w:rPr>
                <w:sz w:val="22"/>
              </w:rPr>
            </w:pPr>
            <w:r w:rsidRPr="00776B5E">
              <w:rPr>
                <w:sz w:val="22"/>
              </w:rPr>
              <w:t>Other Digestive Diseases</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K92</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6.4</w:t>
            </w:r>
          </w:p>
        </w:tc>
        <w:tc>
          <w:tcPr>
            <w:tcW w:w="1350" w:type="dxa"/>
          </w:tcPr>
          <w:p w:rsidR="002A24AB" w:rsidRPr="00776B5E" w:rsidRDefault="002A24AB" w:rsidP="002A24AB">
            <w:pPr>
              <w:pStyle w:val="Compact"/>
              <w:jc w:val="center"/>
              <w:rPr>
                <w:sz w:val="22"/>
              </w:rPr>
            </w:pPr>
            <w:r w:rsidRPr="00776B5E">
              <w:rPr>
                <w:sz w:val="22"/>
              </w:rPr>
              <w:t>(3.5, 7.9)</w:t>
            </w:r>
          </w:p>
        </w:tc>
        <w:tc>
          <w:tcPr>
            <w:tcW w:w="990" w:type="dxa"/>
          </w:tcPr>
          <w:p w:rsidR="002A24AB" w:rsidRPr="00776B5E" w:rsidRDefault="002A24AB" w:rsidP="002A24AB">
            <w:pPr>
              <w:pStyle w:val="Compact"/>
              <w:jc w:val="center"/>
              <w:rPr>
                <w:sz w:val="22"/>
              </w:rPr>
            </w:pPr>
            <w:r w:rsidRPr="00776B5E">
              <w:rPr>
                <w:sz w:val="22"/>
              </w:rPr>
              <w:t>5.7</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(3.8, 7.9)</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3.8</w:t>
            </w:r>
          </w:p>
        </w:tc>
        <w:tc>
          <w:tcPr>
            <w:tcW w:w="1350" w:type="dxa"/>
          </w:tcPr>
          <w:p w:rsidR="002A24AB" w:rsidRPr="00776B5E" w:rsidRDefault="002A24AB" w:rsidP="002A24AB">
            <w:pPr>
              <w:pStyle w:val="Compact"/>
              <w:jc w:val="center"/>
              <w:rPr>
                <w:sz w:val="22"/>
              </w:rPr>
            </w:pPr>
            <w:r w:rsidRPr="00776B5E">
              <w:rPr>
                <w:sz w:val="22"/>
              </w:rPr>
              <w:t>(3.8, 3.8)</w:t>
            </w:r>
          </w:p>
        </w:tc>
        <w:tc>
          <w:tcPr>
            <w:tcW w:w="990" w:type="dxa"/>
          </w:tcPr>
          <w:p w:rsidR="002A24AB" w:rsidRPr="00776B5E" w:rsidRDefault="002A24AB" w:rsidP="002A24AB">
            <w:pPr>
              <w:pStyle w:val="Compact"/>
              <w:jc w:val="center"/>
              <w:rPr>
                <w:sz w:val="22"/>
              </w:rPr>
            </w:pPr>
            <w:r w:rsidRPr="00776B5E">
              <w:rPr>
                <w:sz w:val="22"/>
              </w:rPr>
              <w:t>21.3</w:t>
            </w:r>
          </w:p>
        </w:tc>
        <w:tc>
          <w:tcPr>
            <w:tcW w:w="1455" w:type="dxa"/>
          </w:tcPr>
          <w:p w:rsidR="002A24AB" w:rsidRPr="00776B5E" w:rsidRDefault="002A24AB" w:rsidP="002A24AB">
            <w:pPr>
              <w:pStyle w:val="Compact"/>
              <w:jc w:val="center"/>
              <w:rPr>
                <w:sz w:val="22"/>
              </w:rPr>
            </w:pPr>
            <w:r w:rsidRPr="00776B5E">
              <w:rPr>
                <w:sz w:val="22"/>
              </w:rPr>
              <w:t>(21.3, 21.3)</w:t>
            </w:r>
          </w:p>
        </w:tc>
      </w:tr>
      <w:tr w:rsidR="002A24AB" w:rsidRPr="00776B5E" w:rsidTr="002A24AB">
        <w:tc>
          <w:tcPr>
            <w:tcW w:w="2898" w:type="dxa"/>
          </w:tcPr>
          <w:p w:rsidR="002A24AB" w:rsidRPr="00776B5E" w:rsidRDefault="002A24AB" w:rsidP="002A24AB">
            <w:pPr>
              <w:pStyle w:val="Compact"/>
              <w:rPr>
                <w:sz w:val="22"/>
              </w:rPr>
            </w:pPr>
            <w:r w:rsidRPr="00776B5E">
              <w:rPr>
                <w:sz w:val="22"/>
              </w:rPr>
              <w:t>Other Defined Causes of Child Deaths</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R101</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9.5</w:t>
            </w:r>
          </w:p>
        </w:tc>
        <w:tc>
          <w:tcPr>
            <w:tcW w:w="1350" w:type="dxa"/>
          </w:tcPr>
          <w:p w:rsidR="002A24AB" w:rsidRPr="00776B5E" w:rsidRDefault="002A24AB" w:rsidP="002A24AB">
            <w:pPr>
              <w:pStyle w:val="Compact"/>
              <w:jc w:val="center"/>
              <w:rPr>
                <w:sz w:val="22"/>
              </w:rPr>
            </w:pPr>
            <w:r w:rsidRPr="00776B5E">
              <w:rPr>
                <w:sz w:val="22"/>
              </w:rPr>
              <w:t>(7.9, 10.9)</w:t>
            </w:r>
          </w:p>
        </w:tc>
        <w:tc>
          <w:tcPr>
            <w:tcW w:w="990" w:type="dxa"/>
          </w:tcPr>
          <w:p w:rsidR="002A24AB" w:rsidRPr="00776B5E" w:rsidRDefault="002A24AB" w:rsidP="002A24AB">
            <w:pPr>
              <w:pStyle w:val="Compact"/>
              <w:jc w:val="center"/>
              <w:rPr>
                <w:sz w:val="22"/>
              </w:rPr>
            </w:pPr>
            <w:r w:rsidRPr="00776B5E">
              <w:rPr>
                <w:sz w:val="22"/>
              </w:rPr>
              <w:t>8.8</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(7.9, 10.0)</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5.5</w:t>
            </w:r>
          </w:p>
        </w:tc>
        <w:tc>
          <w:tcPr>
            <w:tcW w:w="1350" w:type="dxa"/>
          </w:tcPr>
          <w:p w:rsidR="002A24AB" w:rsidRPr="00776B5E" w:rsidRDefault="002A24AB" w:rsidP="002A24AB">
            <w:pPr>
              <w:pStyle w:val="Compact"/>
              <w:jc w:val="center"/>
              <w:rPr>
                <w:sz w:val="22"/>
              </w:rPr>
            </w:pPr>
            <w:r w:rsidRPr="00776B5E">
              <w:rPr>
                <w:sz w:val="22"/>
              </w:rPr>
              <w:t>(4.5, 6.2)</w:t>
            </w:r>
          </w:p>
        </w:tc>
        <w:tc>
          <w:tcPr>
            <w:tcW w:w="990" w:type="dxa"/>
          </w:tcPr>
          <w:p w:rsidR="002A24AB" w:rsidRPr="00776B5E" w:rsidRDefault="002A24AB" w:rsidP="002A24AB">
            <w:pPr>
              <w:pStyle w:val="Compact"/>
              <w:jc w:val="center"/>
              <w:rPr>
                <w:sz w:val="22"/>
              </w:rPr>
            </w:pPr>
            <w:r w:rsidRPr="00776B5E">
              <w:rPr>
                <w:sz w:val="22"/>
              </w:rPr>
              <w:t>16.9</w:t>
            </w:r>
          </w:p>
        </w:tc>
        <w:tc>
          <w:tcPr>
            <w:tcW w:w="1455" w:type="dxa"/>
          </w:tcPr>
          <w:p w:rsidR="002A24AB" w:rsidRPr="00776B5E" w:rsidRDefault="002A24AB" w:rsidP="002A24AB">
            <w:pPr>
              <w:pStyle w:val="Compact"/>
              <w:jc w:val="center"/>
              <w:rPr>
                <w:sz w:val="22"/>
              </w:rPr>
            </w:pPr>
            <w:r w:rsidRPr="00776B5E">
              <w:rPr>
                <w:sz w:val="22"/>
              </w:rPr>
              <w:t>(16.0, 18.3)</w:t>
            </w:r>
          </w:p>
        </w:tc>
      </w:tr>
      <w:tr w:rsidR="002A24AB" w:rsidRPr="00776B5E" w:rsidTr="002A24AB">
        <w:tc>
          <w:tcPr>
            <w:tcW w:w="2898" w:type="dxa"/>
          </w:tcPr>
          <w:p w:rsidR="002A24AB" w:rsidRPr="00776B5E" w:rsidRDefault="002A24AB" w:rsidP="002A24AB">
            <w:pPr>
              <w:pStyle w:val="Compact"/>
              <w:rPr>
                <w:sz w:val="22"/>
              </w:rPr>
            </w:pPr>
            <w:r w:rsidRPr="00776B5E">
              <w:rPr>
                <w:sz w:val="22"/>
              </w:rPr>
              <w:t>Road Traffic</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V89</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90.4</w:t>
            </w:r>
          </w:p>
        </w:tc>
        <w:tc>
          <w:tcPr>
            <w:tcW w:w="1350" w:type="dxa"/>
          </w:tcPr>
          <w:p w:rsidR="002A24AB" w:rsidRPr="00776B5E" w:rsidRDefault="002A24AB" w:rsidP="002A24AB">
            <w:pPr>
              <w:pStyle w:val="Compact"/>
              <w:jc w:val="center"/>
              <w:rPr>
                <w:sz w:val="22"/>
              </w:rPr>
            </w:pPr>
            <w:r w:rsidRPr="00776B5E">
              <w:rPr>
                <w:sz w:val="22"/>
              </w:rPr>
              <w:t>(89.5, 91.4)</w:t>
            </w:r>
          </w:p>
        </w:tc>
        <w:tc>
          <w:tcPr>
            <w:tcW w:w="990" w:type="dxa"/>
          </w:tcPr>
          <w:p w:rsidR="002A24AB" w:rsidRPr="00776B5E" w:rsidRDefault="002A24AB" w:rsidP="002A24AB">
            <w:pPr>
              <w:pStyle w:val="Compact"/>
              <w:jc w:val="center"/>
              <w:rPr>
                <w:sz w:val="22"/>
              </w:rPr>
            </w:pPr>
            <w:r w:rsidRPr="00776B5E">
              <w:rPr>
                <w:sz w:val="22"/>
              </w:rPr>
              <w:t>89.5</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(88.3, 90.8)</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90.5</w:t>
            </w:r>
          </w:p>
        </w:tc>
        <w:tc>
          <w:tcPr>
            <w:tcW w:w="1350" w:type="dxa"/>
          </w:tcPr>
          <w:p w:rsidR="002A24AB" w:rsidRPr="00776B5E" w:rsidRDefault="002A24AB" w:rsidP="002A24AB">
            <w:pPr>
              <w:pStyle w:val="Compact"/>
              <w:jc w:val="center"/>
              <w:rPr>
                <w:sz w:val="22"/>
              </w:rPr>
            </w:pPr>
            <w:r w:rsidRPr="00776B5E">
              <w:rPr>
                <w:sz w:val="22"/>
              </w:rPr>
              <w:t>(88.9, 90.9)</w:t>
            </w:r>
          </w:p>
        </w:tc>
        <w:tc>
          <w:tcPr>
            <w:tcW w:w="990" w:type="dxa"/>
          </w:tcPr>
          <w:p w:rsidR="002A24AB" w:rsidRPr="00776B5E" w:rsidRDefault="002A24AB" w:rsidP="002A24AB">
            <w:pPr>
              <w:pStyle w:val="Compact"/>
              <w:jc w:val="center"/>
              <w:rPr>
                <w:sz w:val="22"/>
              </w:rPr>
            </w:pPr>
            <w:r w:rsidRPr="00776B5E">
              <w:rPr>
                <w:sz w:val="22"/>
              </w:rPr>
              <w:t>90.9</w:t>
            </w:r>
          </w:p>
        </w:tc>
        <w:tc>
          <w:tcPr>
            <w:tcW w:w="1455" w:type="dxa"/>
          </w:tcPr>
          <w:p w:rsidR="002A24AB" w:rsidRPr="00776B5E" w:rsidRDefault="002A24AB" w:rsidP="002A24AB">
            <w:pPr>
              <w:pStyle w:val="Compact"/>
              <w:jc w:val="center"/>
              <w:rPr>
                <w:sz w:val="22"/>
              </w:rPr>
            </w:pPr>
            <w:r w:rsidRPr="00776B5E">
              <w:rPr>
                <w:sz w:val="22"/>
              </w:rPr>
              <w:t>(90.9, 92.5)</w:t>
            </w:r>
          </w:p>
        </w:tc>
      </w:tr>
      <w:tr w:rsidR="002A24AB" w:rsidRPr="00776B5E" w:rsidTr="002A24AB">
        <w:tc>
          <w:tcPr>
            <w:tcW w:w="2898" w:type="dxa"/>
          </w:tcPr>
          <w:p w:rsidR="002A24AB" w:rsidRPr="00776B5E" w:rsidRDefault="002A24AB" w:rsidP="002A24AB">
            <w:pPr>
              <w:pStyle w:val="Compact"/>
              <w:rPr>
                <w:sz w:val="22"/>
              </w:rPr>
            </w:pPr>
            <w:r w:rsidRPr="00776B5E">
              <w:rPr>
                <w:sz w:val="22"/>
              </w:rPr>
              <w:t>Falls</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W19</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51.9</w:t>
            </w:r>
          </w:p>
        </w:tc>
        <w:tc>
          <w:tcPr>
            <w:tcW w:w="1350" w:type="dxa"/>
          </w:tcPr>
          <w:p w:rsidR="002A24AB" w:rsidRPr="00776B5E" w:rsidRDefault="002A24AB" w:rsidP="002A24AB">
            <w:pPr>
              <w:pStyle w:val="Compact"/>
              <w:jc w:val="center"/>
              <w:rPr>
                <w:sz w:val="22"/>
              </w:rPr>
            </w:pPr>
            <w:r w:rsidRPr="00776B5E">
              <w:rPr>
                <w:sz w:val="22"/>
              </w:rPr>
              <w:t>(49.4, 55.7)</w:t>
            </w:r>
          </w:p>
        </w:tc>
        <w:tc>
          <w:tcPr>
            <w:tcW w:w="990" w:type="dxa"/>
          </w:tcPr>
          <w:p w:rsidR="002A24AB" w:rsidRPr="00776B5E" w:rsidRDefault="002A24AB" w:rsidP="002A24AB">
            <w:pPr>
              <w:pStyle w:val="Compact"/>
              <w:jc w:val="center"/>
              <w:rPr>
                <w:sz w:val="22"/>
              </w:rPr>
            </w:pPr>
            <w:r w:rsidRPr="00776B5E">
              <w:rPr>
                <w:sz w:val="22"/>
              </w:rPr>
              <w:t>54.8</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(52.5, 57.3)</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73.8</w:t>
            </w:r>
          </w:p>
        </w:tc>
        <w:tc>
          <w:tcPr>
            <w:tcW w:w="1350" w:type="dxa"/>
          </w:tcPr>
          <w:p w:rsidR="002A24AB" w:rsidRPr="00776B5E" w:rsidRDefault="002A24AB" w:rsidP="002A24AB">
            <w:pPr>
              <w:pStyle w:val="Compact"/>
              <w:jc w:val="center"/>
              <w:rPr>
                <w:sz w:val="22"/>
              </w:rPr>
            </w:pPr>
            <w:r w:rsidRPr="00776B5E">
              <w:rPr>
                <w:sz w:val="22"/>
              </w:rPr>
              <w:t>(73.8, 73.8)</w:t>
            </w:r>
          </w:p>
        </w:tc>
        <w:tc>
          <w:tcPr>
            <w:tcW w:w="990" w:type="dxa"/>
          </w:tcPr>
          <w:p w:rsidR="002A24AB" w:rsidRPr="00776B5E" w:rsidRDefault="002A24AB" w:rsidP="002A24AB">
            <w:pPr>
              <w:pStyle w:val="Compact"/>
              <w:jc w:val="center"/>
              <w:rPr>
                <w:sz w:val="22"/>
              </w:rPr>
            </w:pPr>
            <w:r w:rsidRPr="00776B5E">
              <w:rPr>
                <w:sz w:val="22"/>
              </w:rPr>
              <w:t>73.8</w:t>
            </w:r>
          </w:p>
        </w:tc>
        <w:tc>
          <w:tcPr>
            <w:tcW w:w="1455" w:type="dxa"/>
          </w:tcPr>
          <w:p w:rsidR="002A24AB" w:rsidRPr="00776B5E" w:rsidRDefault="002A24AB" w:rsidP="002A24AB">
            <w:pPr>
              <w:pStyle w:val="Compact"/>
              <w:jc w:val="center"/>
              <w:rPr>
                <w:sz w:val="22"/>
              </w:rPr>
            </w:pPr>
            <w:r w:rsidRPr="00776B5E">
              <w:rPr>
                <w:sz w:val="22"/>
              </w:rPr>
              <w:t>(73.8, 73.8)</w:t>
            </w:r>
          </w:p>
        </w:tc>
      </w:tr>
      <w:tr w:rsidR="002A24AB" w:rsidRPr="00776B5E" w:rsidTr="002A24AB">
        <w:tc>
          <w:tcPr>
            <w:tcW w:w="2898" w:type="dxa"/>
          </w:tcPr>
          <w:p w:rsidR="002A24AB" w:rsidRPr="00776B5E" w:rsidRDefault="002A24AB" w:rsidP="002A24AB">
            <w:pPr>
              <w:pStyle w:val="Compact"/>
              <w:rPr>
                <w:sz w:val="22"/>
              </w:rPr>
            </w:pPr>
            <w:r w:rsidRPr="00776B5E">
              <w:rPr>
                <w:sz w:val="22"/>
              </w:rPr>
              <w:t>Drowning</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W74</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90.4</w:t>
            </w:r>
          </w:p>
        </w:tc>
        <w:tc>
          <w:tcPr>
            <w:tcW w:w="1350" w:type="dxa"/>
          </w:tcPr>
          <w:p w:rsidR="002A24AB" w:rsidRPr="00776B5E" w:rsidRDefault="002A24AB" w:rsidP="002A24AB">
            <w:pPr>
              <w:pStyle w:val="Compact"/>
              <w:jc w:val="center"/>
              <w:rPr>
                <w:sz w:val="22"/>
              </w:rPr>
            </w:pPr>
            <w:r w:rsidRPr="00776B5E">
              <w:rPr>
                <w:sz w:val="22"/>
              </w:rPr>
              <w:t>(89.5, 91.9)</w:t>
            </w:r>
          </w:p>
        </w:tc>
        <w:tc>
          <w:tcPr>
            <w:tcW w:w="990" w:type="dxa"/>
          </w:tcPr>
          <w:p w:rsidR="002A24AB" w:rsidRPr="00776B5E" w:rsidRDefault="002A24AB" w:rsidP="002A24AB">
            <w:pPr>
              <w:pStyle w:val="Compact"/>
              <w:jc w:val="center"/>
              <w:rPr>
                <w:sz w:val="22"/>
              </w:rPr>
            </w:pPr>
            <w:r w:rsidRPr="00776B5E">
              <w:rPr>
                <w:sz w:val="22"/>
              </w:rPr>
              <w:t>90.8</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(89.5, 92.5)</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90</w:t>
            </w:r>
          </w:p>
        </w:tc>
        <w:tc>
          <w:tcPr>
            <w:tcW w:w="1350" w:type="dxa"/>
          </w:tcPr>
          <w:p w:rsidR="002A24AB" w:rsidRPr="00776B5E" w:rsidRDefault="002A24AB" w:rsidP="002A24AB">
            <w:pPr>
              <w:pStyle w:val="Compact"/>
              <w:jc w:val="center"/>
              <w:rPr>
                <w:sz w:val="22"/>
              </w:rPr>
            </w:pPr>
            <w:r w:rsidRPr="00776B5E">
              <w:rPr>
                <w:sz w:val="22"/>
              </w:rPr>
              <w:t>(89.5, 90.0)</w:t>
            </w:r>
          </w:p>
        </w:tc>
        <w:tc>
          <w:tcPr>
            <w:tcW w:w="990" w:type="dxa"/>
          </w:tcPr>
          <w:p w:rsidR="002A24AB" w:rsidRPr="00776B5E" w:rsidRDefault="002A24AB" w:rsidP="002A24AB">
            <w:pPr>
              <w:pStyle w:val="Compact"/>
              <w:jc w:val="center"/>
              <w:rPr>
                <w:sz w:val="22"/>
              </w:rPr>
            </w:pPr>
            <w:r w:rsidRPr="00776B5E">
              <w:rPr>
                <w:sz w:val="22"/>
              </w:rPr>
              <w:t>93.8</w:t>
            </w:r>
          </w:p>
        </w:tc>
        <w:tc>
          <w:tcPr>
            <w:tcW w:w="1455" w:type="dxa"/>
          </w:tcPr>
          <w:p w:rsidR="002A24AB" w:rsidRPr="00776B5E" w:rsidRDefault="002A24AB" w:rsidP="002A24AB">
            <w:pPr>
              <w:pStyle w:val="Compact"/>
              <w:jc w:val="center"/>
              <w:rPr>
                <w:sz w:val="22"/>
              </w:rPr>
            </w:pPr>
            <w:r w:rsidRPr="00776B5E">
              <w:rPr>
                <w:sz w:val="22"/>
              </w:rPr>
              <w:t>(92.5, 94.8)</w:t>
            </w:r>
          </w:p>
        </w:tc>
      </w:tr>
      <w:tr w:rsidR="002A24AB" w:rsidRPr="00776B5E" w:rsidTr="002A24AB">
        <w:tc>
          <w:tcPr>
            <w:tcW w:w="2898" w:type="dxa"/>
          </w:tcPr>
          <w:p w:rsidR="002A24AB" w:rsidRPr="00776B5E" w:rsidRDefault="002A24AB" w:rsidP="002A24AB">
            <w:pPr>
              <w:pStyle w:val="Compact"/>
              <w:rPr>
                <w:sz w:val="22"/>
              </w:rPr>
            </w:pPr>
            <w:r w:rsidRPr="00776B5E">
              <w:rPr>
                <w:sz w:val="22"/>
              </w:rPr>
              <w:t>Fires</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X09</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57.3</w:t>
            </w:r>
          </w:p>
        </w:tc>
        <w:tc>
          <w:tcPr>
            <w:tcW w:w="1350" w:type="dxa"/>
          </w:tcPr>
          <w:p w:rsidR="002A24AB" w:rsidRPr="00776B5E" w:rsidRDefault="002A24AB" w:rsidP="002A24AB">
            <w:pPr>
              <w:pStyle w:val="Compact"/>
              <w:jc w:val="center"/>
              <w:rPr>
                <w:sz w:val="22"/>
              </w:rPr>
            </w:pPr>
            <w:r w:rsidRPr="00776B5E">
              <w:rPr>
                <w:sz w:val="22"/>
              </w:rPr>
              <w:t>(53.3, 58.6)</w:t>
            </w:r>
          </w:p>
        </w:tc>
        <w:tc>
          <w:tcPr>
            <w:tcW w:w="990" w:type="dxa"/>
          </w:tcPr>
          <w:p w:rsidR="002A24AB" w:rsidRPr="00776B5E" w:rsidRDefault="002A24AB" w:rsidP="002A24AB">
            <w:pPr>
              <w:pStyle w:val="Compact"/>
              <w:jc w:val="center"/>
              <w:rPr>
                <w:sz w:val="22"/>
              </w:rPr>
            </w:pPr>
            <w:r w:rsidRPr="00776B5E">
              <w:rPr>
                <w:sz w:val="22"/>
              </w:rPr>
              <w:t>56</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(53.2, 58.0)</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69.1</w:t>
            </w:r>
          </w:p>
        </w:tc>
        <w:tc>
          <w:tcPr>
            <w:tcW w:w="1350" w:type="dxa"/>
          </w:tcPr>
          <w:p w:rsidR="002A24AB" w:rsidRPr="00776B5E" w:rsidRDefault="002A24AB" w:rsidP="002A24AB">
            <w:pPr>
              <w:pStyle w:val="Compact"/>
              <w:jc w:val="center"/>
              <w:rPr>
                <w:sz w:val="22"/>
              </w:rPr>
            </w:pPr>
            <w:r w:rsidRPr="00776B5E">
              <w:rPr>
                <w:sz w:val="22"/>
              </w:rPr>
              <w:t>(69.1, 69.1)</w:t>
            </w:r>
          </w:p>
        </w:tc>
        <w:tc>
          <w:tcPr>
            <w:tcW w:w="990" w:type="dxa"/>
          </w:tcPr>
          <w:p w:rsidR="002A24AB" w:rsidRPr="00776B5E" w:rsidRDefault="002A24AB" w:rsidP="002A24AB">
            <w:pPr>
              <w:pStyle w:val="Compact"/>
              <w:jc w:val="center"/>
              <w:rPr>
                <w:sz w:val="22"/>
              </w:rPr>
            </w:pPr>
            <w:r w:rsidRPr="00776B5E">
              <w:rPr>
                <w:sz w:val="22"/>
              </w:rPr>
              <w:t>75.3</w:t>
            </w:r>
          </w:p>
        </w:tc>
        <w:tc>
          <w:tcPr>
            <w:tcW w:w="1455" w:type="dxa"/>
          </w:tcPr>
          <w:p w:rsidR="002A24AB" w:rsidRPr="00776B5E" w:rsidRDefault="002A24AB" w:rsidP="002A24AB">
            <w:pPr>
              <w:pStyle w:val="Compact"/>
              <w:jc w:val="center"/>
              <w:rPr>
                <w:sz w:val="22"/>
              </w:rPr>
            </w:pPr>
            <w:r w:rsidRPr="00776B5E">
              <w:rPr>
                <w:sz w:val="22"/>
              </w:rPr>
              <w:t>(73.8, 75.3)</w:t>
            </w:r>
          </w:p>
        </w:tc>
      </w:tr>
      <w:tr w:rsidR="002A24AB" w:rsidRPr="00776B5E" w:rsidTr="002A24AB">
        <w:tc>
          <w:tcPr>
            <w:tcW w:w="2898" w:type="dxa"/>
          </w:tcPr>
          <w:p w:rsidR="002A24AB" w:rsidRPr="00776B5E" w:rsidRDefault="002A24AB" w:rsidP="002A24AB">
            <w:pPr>
              <w:pStyle w:val="Compact"/>
              <w:rPr>
                <w:sz w:val="22"/>
              </w:rPr>
            </w:pPr>
            <w:r w:rsidRPr="00776B5E">
              <w:rPr>
                <w:sz w:val="22"/>
              </w:rPr>
              <w:t>Bite of Venomous Animal</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X27</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86.9</w:t>
            </w:r>
          </w:p>
        </w:tc>
        <w:tc>
          <w:tcPr>
            <w:tcW w:w="1350" w:type="dxa"/>
          </w:tcPr>
          <w:p w:rsidR="002A24AB" w:rsidRPr="00776B5E" w:rsidRDefault="002A24AB" w:rsidP="002A24AB">
            <w:pPr>
              <w:pStyle w:val="Compact"/>
              <w:jc w:val="center"/>
              <w:rPr>
                <w:sz w:val="22"/>
              </w:rPr>
            </w:pPr>
            <w:r w:rsidRPr="00776B5E">
              <w:rPr>
                <w:sz w:val="22"/>
              </w:rPr>
              <w:t>(85.0, 88.3)</w:t>
            </w:r>
          </w:p>
        </w:tc>
        <w:tc>
          <w:tcPr>
            <w:tcW w:w="990" w:type="dxa"/>
          </w:tcPr>
          <w:p w:rsidR="002A24AB" w:rsidRPr="00776B5E" w:rsidRDefault="002A24AB" w:rsidP="002A24AB">
            <w:pPr>
              <w:pStyle w:val="Compact"/>
              <w:jc w:val="center"/>
              <w:rPr>
                <w:sz w:val="22"/>
              </w:rPr>
            </w:pPr>
            <w:r w:rsidRPr="00776B5E">
              <w:rPr>
                <w:sz w:val="22"/>
              </w:rPr>
              <w:t>86</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(83.4, 86.9)</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92.5</w:t>
            </w:r>
          </w:p>
        </w:tc>
        <w:tc>
          <w:tcPr>
            <w:tcW w:w="1350" w:type="dxa"/>
          </w:tcPr>
          <w:p w:rsidR="002A24AB" w:rsidRPr="00776B5E" w:rsidRDefault="002A24AB" w:rsidP="002A24AB">
            <w:pPr>
              <w:pStyle w:val="Compact"/>
              <w:jc w:val="center"/>
              <w:rPr>
                <w:sz w:val="22"/>
              </w:rPr>
            </w:pPr>
            <w:r w:rsidRPr="00776B5E">
              <w:rPr>
                <w:sz w:val="22"/>
              </w:rPr>
              <w:t>(92.5, 92.5)</w:t>
            </w:r>
          </w:p>
        </w:tc>
        <w:tc>
          <w:tcPr>
            <w:tcW w:w="990" w:type="dxa"/>
          </w:tcPr>
          <w:p w:rsidR="002A24AB" w:rsidRPr="00776B5E" w:rsidRDefault="002A24AB" w:rsidP="002A24AB">
            <w:pPr>
              <w:pStyle w:val="Compact"/>
              <w:jc w:val="center"/>
              <w:rPr>
                <w:sz w:val="22"/>
              </w:rPr>
            </w:pPr>
            <w:r w:rsidRPr="00776B5E">
              <w:rPr>
                <w:sz w:val="22"/>
              </w:rPr>
              <w:t>92.5</w:t>
            </w:r>
          </w:p>
        </w:tc>
        <w:tc>
          <w:tcPr>
            <w:tcW w:w="1455" w:type="dxa"/>
          </w:tcPr>
          <w:p w:rsidR="002A24AB" w:rsidRPr="00776B5E" w:rsidRDefault="002A24AB" w:rsidP="002A24AB">
            <w:pPr>
              <w:pStyle w:val="Compact"/>
              <w:jc w:val="center"/>
              <w:rPr>
                <w:sz w:val="22"/>
              </w:rPr>
            </w:pPr>
            <w:r w:rsidRPr="00776B5E">
              <w:rPr>
                <w:sz w:val="22"/>
              </w:rPr>
              <w:t>(92.5, 100.0)</w:t>
            </w:r>
          </w:p>
        </w:tc>
      </w:tr>
      <w:tr w:rsidR="002A24AB" w:rsidRPr="00776B5E" w:rsidTr="002A24AB">
        <w:tc>
          <w:tcPr>
            <w:tcW w:w="2898" w:type="dxa"/>
          </w:tcPr>
          <w:p w:rsidR="002A24AB" w:rsidRPr="00776B5E" w:rsidRDefault="002A24AB" w:rsidP="002A24AB">
            <w:pPr>
              <w:pStyle w:val="Compact"/>
              <w:rPr>
                <w:sz w:val="22"/>
              </w:rPr>
            </w:pPr>
            <w:r w:rsidRPr="00776B5E">
              <w:rPr>
                <w:sz w:val="22"/>
              </w:rPr>
              <w:t>Poisonings</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X49</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29.7</w:t>
            </w:r>
          </w:p>
        </w:tc>
        <w:tc>
          <w:tcPr>
            <w:tcW w:w="1350" w:type="dxa"/>
          </w:tcPr>
          <w:p w:rsidR="002A24AB" w:rsidRPr="00776B5E" w:rsidRDefault="002A24AB" w:rsidP="002A24AB">
            <w:pPr>
              <w:pStyle w:val="Compact"/>
              <w:jc w:val="center"/>
              <w:rPr>
                <w:sz w:val="22"/>
              </w:rPr>
            </w:pPr>
            <w:r w:rsidRPr="00776B5E">
              <w:rPr>
                <w:sz w:val="22"/>
              </w:rPr>
              <w:t>(24.9, 32.4)</w:t>
            </w:r>
          </w:p>
        </w:tc>
        <w:tc>
          <w:tcPr>
            <w:tcW w:w="990" w:type="dxa"/>
          </w:tcPr>
          <w:p w:rsidR="002A24AB" w:rsidRPr="00776B5E" w:rsidRDefault="002A24AB" w:rsidP="002A24AB">
            <w:pPr>
              <w:pStyle w:val="Compact"/>
              <w:jc w:val="center"/>
              <w:rPr>
                <w:sz w:val="22"/>
              </w:rPr>
            </w:pPr>
            <w:r w:rsidRPr="00776B5E">
              <w:rPr>
                <w:sz w:val="22"/>
              </w:rPr>
              <w:t>25.3</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(21.3, 30.0)</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47.5</w:t>
            </w:r>
          </w:p>
        </w:tc>
        <w:tc>
          <w:tcPr>
            <w:tcW w:w="1350" w:type="dxa"/>
          </w:tcPr>
          <w:p w:rsidR="002A24AB" w:rsidRPr="00776B5E" w:rsidRDefault="002A24AB" w:rsidP="002A24AB">
            <w:pPr>
              <w:pStyle w:val="Compact"/>
              <w:jc w:val="center"/>
              <w:rPr>
                <w:sz w:val="22"/>
              </w:rPr>
            </w:pPr>
            <w:r w:rsidRPr="00776B5E">
              <w:rPr>
                <w:sz w:val="22"/>
              </w:rPr>
              <w:t>(47.5, 47.5)</w:t>
            </w:r>
          </w:p>
        </w:tc>
        <w:tc>
          <w:tcPr>
            <w:tcW w:w="990" w:type="dxa"/>
          </w:tcPr>
          <w:p w:rsidR="002A24AB" w:rsidRPr="00776B5E" w:rsidRDefault="002A24AB" w:rsidP="002A24AB">
            <w:pPr>
              <w:pStyle w:val="Compact"/>
              <w:jc w:val="center"/>
              <w:rPr>
                <w:sz w:val="22"/>
              </w:rPr>
            </w:pPr>
            <w:r w:rsidRPr="00776B5E">
              <w:rPr>
                <w:sz w:val="22"/>
              </w:rPr>
              <w:t>73.8</w:t>
            </w:r>
          </w:p>
        </w:tc>
        <w:tc>
          <w:tcPr>
            <w:tcW w:w="1455" w:type="dxa"/>
          </w:tcPr>
          <w:p w:rsidR="002A24AB" w:rsidRPr="00776B5E" w:rsidRDefault="002A24AB" w:rsidP="002A24AB">
            <w:pPr>
              <w:pStyle w:val="Compact"/>
              <w:jc w:val="center"/>
              <w:rPr>
                <w:sz w:val="22"/>
              </w:rPr>
            </w:pPr>
            <w:r w:rsidRPr="00776B5E">
              <w:rPr>
                <w:sz w:val="22"/>
              </w:rPr>
              <w:t>(73.8, 73.8)</w:t>
            </w:r>
          </w:p>
        </w:tc>
      </w:tr>
      <w:tr w:rsidR="002A24AB" w:rsidRPr="00776B5E" w:rsidTr="002A24AB">
        <w:tc>
          <w:tcPr>
            <w:tcW w:w="2898" w:type="dxa"/>
          </w:tcPr>
          <w:p w:rsidR="002A24AB" w:rsidRPr="00776B5E" w:rsidRDefault="002A24AB" w:rsidP="002A24AB">
            <w:pPr>
              <w:pStyle w:val="Compact"/>
              <w:rPr>
                <w:sz w:val="22"/>
              </w:rPr>
            </w:pPr>
            <w:r w:rsidRPr="00776B5E">
              <w:rPr>
                <w:sz w:val="22"/>
              </w:rPr>
              <w:t>Violent Death</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Y09</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79.7</w:t>
            </w:r>
          </w:p>
        </w:tc>
        <w:tc>
          <w:tcPr>
            <w:tcW w:w="1350" w:type="dxa"/>
          </w:tcPr>
          <w:p w:rsidR="002A24AB" w:rsidRPr="00776B5E" w:rsidRDefault="002A24AB" w:rsidP="002A24AB">
            <w:pPr>
              <w:pStyle w:val="Compact"/>
              <w:jc w:val="center"/>
              <w:rPr>
                <w:sz w:val="22"/>
              </w:rPr>
            </w:pPr>
            <w:r w:rsidRPr="00776B5E">
              <w:rPr>
                <w:sz w:val="22"/>
              </w:rPr>
              <w:t>(77.9, 81.6)</w:t>
            </w:r>
          </w:p>
        </w:tc>
        <w:tc>
          <w:tcPr>
            <w:tcW w:w="990" w:type="dxa"/>
          </w:tcPr>
          <w:p w:rsidR="002A24AB" w:rsidRPr="00776B5E" w:rsidRDefault="002A24AB" w:rsidP="002A24AB">
            <w:pPr>
              <w:pStyle w:val="Compact"/>
              <w:jc w:val="center"/>
              <w:rPr>
                <w:sz w:val="22"/>
              </w:rPr>
            </w:pPr>
            <w:r w:rsidRPr="00776B5E">
              <w:rPr>
                <w:sz w:val="22"/>
              </w:rPr>
              <w:t>79.6</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(76.8, 82.0)</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83.8</w:t>
            </w:r>
          </w:p>
        </w:tc>
        <w:tc>
          <w:tcPr>
            <w:tcW w:w="1350" w:type="dxa"/>
          </w:tcPr>
          <w:p w:rsidR="002A24AB" w:rsidRPr="00776B5E" w:rsidRDefault="002A24AB" w:rsidP="002A24AB">
            <w:pPr>
              <w:pStyle w:val="Compact"/>
              <w:jc w:val="center"/>
              <w:rPr>
                <w:sz w:val="22"/>
              </w:rPr>
            </w:pPr>
            <w:r w:rsidRPr="00776B5E">
              <w:rPr>
                <w:sz w:val="22"/>
              </w:rPr>
              <w:t>(82.5, 83.8)</w:t>
            </w:r>
          </w:p>
        </w:tc>
        <w:tc>
          <w:tcPr>
            <w:tcW w:w="990" w:type="dxa"/>
          </w:tcPr>
          <w:p w:rsidR="002A24AB" w:rsidRPr="00776B5E" w:rsidRDefault="002A24AB" w:rsidP="002A24AB">
            <w:pPr>
              <w:pStyle w:val="Compact"/>
              <w:jc w:val="center"/>
              <w:rPr>
                <w:sz w:val="22"/>
              </w:rPr>
            </w:pPr>
            <w:r w:rsidRPr="00776B5E">
              <w:rPr>
                <w:sz w:val="22"/>
              </w:rPr>
              <w:t>83.8</w:t>
            </w:r>
          </w:p>
        </w:tc>
        <w:tc>
          <w:tcPr>
            <w:tcW w:w="1455" w:type="dxa"/>
          </w:tcPr>
          <w:p w:rsidR="002A24AB" w:rsidRPr="00776B5E" w:rsidRDefault="002A24AB" w:rsidP="002A24AB">
            <w:pPr>
              <w:pStyle w:val="Compact"/>
              <w:jc w:val="center"/>
              <w:rPr>
                <w:sz w:val="22"/>
              </w:rPr>
            </w:pPr>
            <w:r w:rsidRPr="00776B5E">
              <w:rPr>
                <w:sz w:val="22"/>
              </w:rPr>
              <w:t>(83.8, 83.8)</w:t>
            </w:r>
          </w:p>
        </w:tc>
      </w:tr>
    </w:tbl>
    <w:p w:rsidR="00776B5E" w:rsidRDefault="00776B5E">
      <w:pPr>
        <w:pStyle w:val="BodyText"/>
      </w:pPr>
      <w:r>
        <w:lastRenderedPageBreak/>
        <w:t>Table 4 shows the cause-specific chance-corrected concordance for child data for InSilicoVA using an empirical probbase derived from training data mapped to the Tariff 2.0 format. Previously published Tariff 2.0 results are shown for comparison.</w:t>
      </w:r>
    </w:p>
    <w:p w:rsidR="00776B5E" w:rsidRDefault="00776B5E" w:rsidP="00776B5E">
      <w:pPr>
        <w:pStyle w:val="BodyText"/>
      </w:pPr>
      <w:r>
        <w:br w:type="page"/>
      </w:r>
    </w:p>
    <w:p w:rsidR="00C65046" w:rsidRDefault="00776B5E">
      <w:pPr>
        <w:pStyle w:val="Heading5"/>
      </w:pPr>
      <w:bookmarkStart w:id="61" w:name="table-5-median-neonate-cause-specific-ch"/>
      <w:bookmarkEnd w:id="61"/>
      <w:r>
        <w:lastRenderedPageBreak/>
        <w:t>Table 5: Median neonate cause-specific chance-corrected concordance (%) for InsilicoVA and Tariff 2.0</w:t>
      </w:r>
    </w:p>
    <w:tbl>
      <w:tblPr>
        <w:tblW w:w="4999" w:type="pct"/>
        <w:tblLook w:val="07E0" w:firstRow="1" w:lastRow="1" w:firstColumn="1" w:lastColumn="1" w:noHBand="1" w:noVBand="1"/>
      </w:tblPr>
      <w:tblGrid>
        <w:gridCol w:w="2712"/>
        <w:gridCol w:w="849"/>
        <w:gridCol w:w="972"/>
        <w:gridCol w:w="1377"/>
        <w:gridCol w:w="972"/>
        <w:gridCol w:w="1377"/>
        <w:gridCol w:w="972"/>
        <w:gridCol w:w="1377"/>
        <w:gridCol w:w="972"/>
        <w:gridCol w:w="1377"/>
      </w:tblGrid>
      <w:tr w:rsidR="002A24AB" w:rsidRPr="002A24AB" w:rsidTr="002A24AB">
        <w:tc>
          <w:tcPr>
            <w:tcW w:w="0" w:type="auto"/>
            <w:vAlign w:val="bottom"/>
          </w:tcPr>
          <w:p w:rsidR="002A24AB" w:rsidRPr="002A24AB" w:rsidRDefault="002A24AB">
            <w:pPr>
              <w:pStyle w:val="Compact"/>
              <w:rPr>
                <w:sz w:val="22"/>
              </w:rPr>
            </w:pPr>
          </w:p>
        </w:tc>
        <w:tc>
          <w:tcPr>
            <w:tcW w:w="0" w:type="auto"/>
            <w:tcBorders>
              <w:right w:val="single" w:sz="4" w:space="0" w:color="auto"/>
            </w:tcBorders>
            <w:vAlign w:val="bottom"/>
          </w:tcPr>
          <w:p w:rsidR="002A24AB" w:rsidRPr="002A24AB" w:rsidRDefault="002A24AB">
            <w:pPr>
              <w:pStyle w:val="Compact"/>
              <w:rPr>
                <w:sz w:val="22"/>
              </w:rPr>
            </w:pPr>
          </w:p>
        </w:tc>
        <w:tc>
          <w:tcPr>
            <w:tcW w:w="0" w:type="auto"/>
            <w:gridSpan w:val="4"/>
            <w:tcBorders>
              <w:left w:val="single" w:sz="4" w:space="0" w:color="auto"/>
              <w:right w:val="single" w:sz="4" w:space="0" w:color="auto"/>
            </w:tcBorders>
            <w:vAlign w:val="bottom"/>
          </w:tcPr>
          <w:p w:rsidR="002A24AB" w:rsidRPr="002A24AB" w:rsidRDefault="002A24AB" w:rsidP="002A24AB">
            <w:pPr>
              <w:pStyle w:val="Compact"/>
              <w:jc w:val="center"/>
              <w:rPr>
                <w:sz w:val="22"/>
              </w:rPr>
            </w:pPr>
            <w:r w:rsidRPr="002A24AB">
              <w:rPr>
                <w:sz w:val="22"/>
              </w:rPr>
              <w:t>InSilicoVA (Tariff 2.0 Training)</w:t>
            </w:r>
          </w:p>
        </w:tc>
        <w:tc>
          <w:tcPr>
            <w:tcW w:w="0" w:type="auto"/>
            <w:gridSpan w:val="4"/>
            <w:tcBorders>
              <w:left w:val="single" w:sz="4" w:space="0" w:color="auto"/>
            </w:tcBorders>
            <w:vAlign w:val="bottom"/>
          </w:tcPr>
          <w:p w:rsidR="002A24AB" w:rsidRPr="002A24AB" w:rsidRDefault="002A24AB" w:rsidP="002A24AB">
            <w:pPr>
              <w:pStyle w:val="Compact"/>
              <w:jc w:val="center"/>
              <w:rPr>
                <w:sz w:val="22"/>
              </w:rPr>
            </w:pPr>
            <w:r w:rsidRPr="002A24AB">
              <w:rPr>
                <w:sz w:val="22"/>
              </w:rPr>
              <w:t>Tariff 2.0</w:t>
            </w:r>
          </w:p>
        </w:tc>
      </w:tr>
      <w:tr w:rsidR="002A24AB" w:rsidRPr="002A24AB" w:rsidTr="002A24AB">
        <w:trPr>
          <w:gridBefore w:val="1"/>
        </w:trPr>
        <w:tc>
          <w:tcPr>
            <w:tcW w:w="0" w:type="auto"/>
            <w:tcBorders>
              <w:right w:val="single" w:sz="4" w:space="0" w:color="auto"/>
            </w:tcBorders>
          </w:tcPr>
          <w:p w:rsidR="002A24AB" w:rsidRPr="002A24AB" w:rsidRDefault="002A24AB">
            <w:pPr>
              <w:pStyle w:val="Compact"/>
              <w:rPr>
                <w:sz w:val="22"/>
              </w:rPr>
            </w:pPr>
          </w:p>
        </w:tc>
        <w:tc>
          <w:tcPr>
            <w:tcW w:w="0" w:type="auto"/>
            <w:gridSpan w:val="2"/>
            <w:tcBorders>
              <w:left w:val="single" w:sz="4" w:space="0" w:color="auto"/>
            </w:tcBorders>
          </w:tcPr>
          <w:p w:rsidR="002A24AB" w:rsidRPr="002A24AB" w:rsidRDefault="002A24AB" w:rsidP="002A24AB">
            <w:pPr>
              <w:pStyle w:val="Compact"/>
              <w:jc w:val="center"/>
              <w:rPr>
                <w:sz w:val="22"/>
              </w:rPr>
            </w:pPr>
            <w:r w:rsidRPr="002A24AB">
              <w:rPr>
                <w:sz w:val="22"/>
              </w:rPr>
              <w:t>No HCE</w:t>
            </w:r>
          </w:p>
        </w:tc>
        <w:tc>
          <w:tcPr>
            <w:tcW w:w="0" w:type="auto"/>
            <w:gridSpan w:val="2"/>
            <w:tcBorders>
              <w:right w:val="single" w:sz="4" w:space="0" w:color="auto"/>
            </w:tcBorders>
          </w:tcPr>
          <w:p w:rsidR="002A24AB" w:rsidRPr="002A24AB" w:rsidRDefault="002A24AB" w:rsidP="002A24AB">
            <w:pPr>
              <w:pStyle w:val="Compact"/>
              <w:jc w:val="center"/>
              <w:rPr>
                <w:sz w:val="22"/>
              </w:rPr>
            </w:pPr>
            <w:r w:rsidRPr="002A24AB">
              <w:rPr>
                <w:sz w:val="22"/>
              </w:rPr>
              <w:t>HCE</w:t>
            </w:r>
          </w:p>
        </w:tc>
        <w:tc>
          <w:tcPr>
            <w:tcW w:w="0" w:type="auto"/>
            <w:gridSpan w:val="2"/>
            <w:tcBorders>
              <w:left w:val="single" w:sz="4" w:space="0" w:color="auto"/>
            </w:tcBorders>
          </w:tcPr>
          <w:p w:rsidR="002A24AB" w:rsidRPr="002A24AB" w:rsidRDefault="002A24AB" w:rsidP="002A24AB">
            <w:pPr>
              <w:pStyle w:val="Compact"/>
              <w:jc w:val="center"/>
              <w:rPr>
                <w:sz w:val="22"/>
              </w:rPr>
            </w:pPr>
            <w:r w:rsidRPr="002A24AB">
              <w:rPr>
                <w:sz w:val="22"/>
              </w:rPr>
              <w:t>No HCE</w:t>
            </w:r>
          </w:p>
        </w:tc>
        <w:tc>
          <w:tcPr>
            <w:tcW w:w="0" w:type="auto"/>
            <w:gridSpan w:val="2"/>
          </w:tcPr>
          <w:p w:rsidR="002A24AB" w:rsidRPr="002A24AB" w:rsidRDefault="002A24AB" w:rsidP="002A24AB">
            <w:pPr>
              <w:pStyle w:val="Compact"/>
              <w:jc w:val="center"/>
              <w:rPr>
                <w:sz w:val="22"/>
              </w:rPr>
            </w:pPr>
            <w:r w:rsidRPr="002A24AB">
              <w:rPr>
                <w:sz w:val="22"/>
              </w:rPr>
              <w:t>HCE</w:t>
            </w:r>
          </w:p>
        </w:tc>
      </w:tr>
      <w:tr w:rsidR="00C65046" w:rsidRPr="002A24AB" w:rsidTr="002A24AB">
        <w:tc>
          <w:tcPr>
            <w:tcW w:w="0" w:type="auto"/>
            <w:tcBorders>
              <w:bottom w:val="single" w:sz="4" w:space="0" w:color="auto"/>
            </w:tcBorders>
          </w:tcPr>
          <w:p w:rsidR="00C65046" w:rsidRPr="002A24AB" w:rsidRDefault="00776B5E">
            <w:pPr>
              <w:pStyle w:val="Compact"/>
              <w:rPr>
                <w:sz w:val="22"/>
              </w:rPr>
            </w:pPr>
            <w:r w:rsidRPr="002A24AB">
              <w:rPr>
                <w:sz w:val="22"/>
              </w:rPr>
              <w:t>PHMRC Cause</w:t>
            </w:r>
          </w:p>
        </w:tc>
        <w:tc>
          <w:tcPr>
            <w:tcW w:w="0" w:type="auto"/>
            <w:tcBorders>
              <w:bottom w:val="single" w:sz="4" w:space="0" w:color="auto"/>
              <w:right w:val="single" w:sz="4" w:space="0" w:color="auto"/>
            </w:tcBorders>
          </w:tcPr>
          <w:p w:rsidR="00C65046" w:rsidRPr="002A24AB" w:rsidRDefault="00776B5E">
            <w:pPr>
              <w:pStyle w:val="Compact"/>
              <w:jc w:val="center"/>
              <w:rPr>
                <w:sz w:val="22"/>
              </w:rPr>
            </w:pPr>
            <w:r w:rsidRPr="002A24AB">
              <w:rPr>
                <w:sz w:val="22"/>
              </w:rPr>
              <w:t>ICD10</w:t>
            </w:r>
          </w:p>
        </w:tc>
        <w:tc>
          <w:tcPr>
            <w:tcW w:w="0" w:type="auto"/>
            <w:tcBorders>
              <w:left w:val="single" w:sz="4" w:space="0" w:color="auto"/>
              <w:bottom w:val="single" w:sz="4" w:space="0" w:color="auto"/>
            </w:tcBorders>
          </w:tcPr>
          <w:p w:rsidR="00C65046" w:rsidRPr="002A24AB" w:rsidRDefault="00776B5E" w:rsidP="002A24AB">
            <w:pPr>
              <w:pStyle w:val="Compact"/>
              <w:jc w:val="center"/>
              <w:rPr>
                <w:sz w:val="22"/>
              </w:rPr>
            </w:pPr>
            <w:r w:rsidRPr="002A24AB">
              <w:rPr>
                <w:sz w:val="22"/>
              </w:rPr>
              <w:t>Median</w:t>
            </w:r>
          </w:p>
        </w:tc>
        <w:tc>
          <w:tcPr>
            <w:tcW w:w="0" w:type="auto"/>
            <w:tcBorders>
              <w:bottom w:val="single" w:sz="4" w:space="0" w:color="auto"/>
            </w:tcBorders>
          </w:tcPr>
          <w:p w:rsidR="00C65046" w:rsidRPr="002A24AB" w:rsidRDefault="00776B5E" w:rsidP="002A24AB">
            <w:pPr>
              <w:pStyle w:val="Compact"/>
              <w:jc w:val="center"/>
              <w:rPr>
                <w:sz w:val="22"/>
              </w:rPr>
            </w:pPr>
            <w:r w:rsidRPr="002A24AB">
              <w:rPr>
                <w:sz w:val="22"/>
              </w:rPr>
              <w:t>95% UI</w:t>
            </w:r>
          </w:p>
        </w:tc>
        <w:tc>
          <w:tcPr>
            <w:tcW w:w="0" w:type="auto"/>
            <w:tcBorders>
              <w:bottom w:val="single" w:sz="4" w:space="0" w:color="auto"/>
            </w:tcBorders>
          </w:tcPr>
          <w:p w:rsidR="00C65046" w:rsidRPr="002A24AB" w:rsidRDefault="00776B5E" w:rsidP="002A24AB">
            <w:pPr>
              <w:pStyle w:val="Compact"/>
              <w:jc w:val="center"/>
              <w:rPr>
                <w:sz w:val="22"/>
              </w:rPr>
            </w:pPr>
            <w:r w:rsidRPr="002A24AB">
              <w:rPr>
                <w:sz w:val="22"/>
              </w:rPr>
              <w:t>Median</w:t>
            </w:r>
          </w:p>
        </w:tc>
        <w:tc>
          <w:tcPr>
            <w:tcW w:w="0" w:type="auto"/>
            <w:tcBorders>
              <w:bottom w:val="single" w:sz="4" w:space="0" w:color="auto"/>
              <w:right w:val="single" w:sz="4" w:space="0" w:color="auto"/>
            </w:tcBorders>
          </w:tcPr>
          <w:p w:rsidR="00C65046" w:rsidRPr="002A24AB" w:rsidRDefault="00776B5E" w:rsidP="002A24AB">
            <w:pPr>
              <w:pStyle w:val="Compact"/>
              <w:jc w:val="center"/>
              <w:rPr>
                <w:sz w:val="22"/>
              </w:rPr>
            </w:pPr>
            <w:r w:rsidRPr="002A24AB">
              <w:rPr>
                <w:sz w:val="22"/>
              </w:rPr>
              <w:t>95% UI</w:t>
            </w:r>
          </w:p>
        </w:tc>
        <w:tc>
          <w:tcPr>
            <w:tcW w:w="0" w:type="auto"/>
            <w:tcBorders>
              <w:left w:val="single" w:sz="4" w:space="0" w:color="auto"/>
              <w:bottom w:val="single" w:sz="4" w:space="0" w:color="auto"/>
            </w:tcBorders>
          </w:tcPr>
          <w:p w:rsidR="00C65046" w:rsidRPr="002A24AB" w:rsidRDefault="00776B5E" w:rsidP="002A24AB">
            <w:pPr>
              <w:pStyle w:val="Compact"/>
              <w:jc w:val="center"/>
              <w:rPr>
                <w:sz w:val="22"/>
              </w:rPr>
            </w:pPr>
            <w:r w:rsidRPr="002A24AB">
              <w:rPr>
                <w:sz w:val="22"/>
              </w:rPr>
              <w:t>Median</w:t>
            </w:r>
          </w:p>
        </w:tc>
        <w:tc>
          <w:tcPr>
            <w:tcW w:w="0" w:type="auto"/>
            <w:tcBorders>
              <w:bottom w:val="single" w:sz="4" w:space="0" w:color="auto"/>
            </w:tcBorders>
          </w:tcPr>
          <w:p w:rsidR="00C65046" w:rsidRPr="002A24AB" w:rsidRDefault="00776B5E" w:rsidP="002A24AB">
            <w:pPr>
              <w:pStyle w:val="Compact"/>
              <w:jc w:val="center"/>
              <w:rPr>
                <w:sz w:val="22"/>
              </w:rPr>
            </w:pPr>
            <w:r w:rsidRPr="002A24AB">
              <w:rPr>
                <w:sz w:val="22"/>
              </w:rPr>
              <w:t>95% UI</w:t>
            </w:r>
          </w:p>
        </w:tc>
        <w:tc>
          <w:tcPr>
            <w:tcW w:w="0" w:type="auto"/>
            <w:tcBorders>
              <w:bottom w:val="single" w:sz="4" w:space="0" w:color="auto"/>
            </w:tcBorders>
          </w:tcPr>
          <w:p w:rsidR="00C65046" w:rsidRPr="002A24AB" w:rsidRDefault="00776B5E" w:rsidP="002A24AB">
            <w:pPr>
              <w:pStyle w:val="Compact"/>
              <w:jc w:val="center"/>
              <w:rPr>
                <w:sz w:val="22"/>
              </w:rPr>
            </w:pPr>
            <w:r w:rsidRPr="002A24AB">
              <w:rPr>
                <w:sz w:val="22"/>
              </w:rPr>
              <w:t>Median</w:t>
            </w:r>
          </w:p>
        </w:tc>
        <w:tc>
          <w:tcPr>
            <w:tcW w:w="0" w:type="auto"/>
            <w:tcBorders>
              <w:bottom w:val="single" w:sz="4" w:space="0" w:color="auto"/>
            </w:tcBorders>
          </w:tcPr>
          <w:p w:rsidR="00C65046" w:rsidRPr="002A24AB" w:rsidRDefault="00776B5E" w:rsidP="002A24AB">
            <w:pPr>
              <w:pStyle w:val="Compact"/>
              <w:jc w:val="center"/>
              <w:rPr>
                <w:sz w:val="22"/>
              </w:rPr>
            </w:pPr>
            <w:r w:rsidRPr="002A24AB">
              <w:rPr>
                <w:sz w:val="22"/>
              </w:rPr>
              <w:t>95% UI</w:t>
            </w:r>
          </w:p>
        </w:tc>
      </w:tr>
      <w:tr w:rsidR="00C65046" w:rsidRPr="002A24AB" w:rsidTr="002A24AB">
        <w:tc>
          <w:tcPr>
            <w:tcW w:w="0" w:type="auto"/>
            <w:tcBorders>
              <w:top w:val="single" w:sz="4" w:space="0" w:color="auto"/>
            </w:tcBorders>
          </w:tcPr>
          <w:p w:rsidR="00C65046" w:rsidRPr="002A24AB" w:rsidRDefault="00776B5E">
            <w:pPr>
              <w:pStyle w:val="Compact"/>
              <w:rPr>
                <w:sz w:val="22"/>
              </w:rPr>
            </w:pPr>
            <w:r w:rsidRPr="002A24AB">
              <w:rPr>
                <w:sz w:val="22"/>
              </w:rPr>
              <w:t>Pneumonia</w:t>
            </w:r>
          </w:p>
        </w:tc>
        <w:tc>
          <w:tcPr>
            <w:tcW w:w="0" w:type="auto"/>
            <w:tcBorders>
              <w:top w:val="single" w:sz="4" w:space="0" w:color="auto"/>
              <w:right w:val="single" w:sz="4" w:space="0" w:color="auto"/>
            </w:tcBorders>
          </w:tcPr>
          <w:p w:rsidR="00C65046" w:rsidRPr="002A24AB" w:rsidRDefault="00776B5E">
            <w:pPr>
              <w:pStyle w:val="Compact"/>
              <w:jc w:val="center"/>
              <w:rPr>
                <w:sz w:val="22"/>
              </w:rPr>
            </w:pPr>
            <w:r w:rsidRPr="002A24AB">
              <w:rPr>
                <w:sz w:val="22"/>
              </w:rPr>
              <w:t>J22</w:t>
            </w:r>
          </w:p>
        </w:tc>
        <w:tc>
          <w:tcPr>
            <w:tcW w:w="0" w:type="auto"/>
            <w:tcBorders>
              <w:top w:val="single" w:sz="4" w:space="0" w:color="auto"/>
              <w:left w:val="single" w:sz="4" w:space="0" w:color="auto"/>
            </w:tcBorders>
          </w:tcPr>
          <w:p w:rsidR="00C65046" w:rsidRPr="002A24AB" w:rsidRDefault="00776B5E">
            <w:pPr>
              <w:pStyle w:val="Compact"/>
              <w:jc w:val="center"/>
              <w:rPr>
                <w:sz w:val="22"/>
              </w:rPr>
            </w:pPr>
            <w:r w:rsidRPr="002A24AB">
              <w:rPr>
                <w:sz w:val="22"/>
              </w:rPr>
              <w:t>1.4</w:t>
            </w:r>
          </w:p>
        </w:tc>
        <w:tc>
          <w:tcPr>
            <w:tcW w:w="0" w:type="auto"/>
            <w:tcBorders>
              <w:top w:val="single" w:sz="4" w:space="0" w:color="auto"/>
            </w:tcBorders>
          </w:tcPr>
          <w:p w:rsidR="00C65046" w:rsidRPr="002A24AB" w:rsidRDefault="00776B5E">
            <w:pPr>
              <w:pStyle w:val="Compact"/>
              <w:jc w:val="center"/>
              <w:rPr>
                <w:sz w:val="22"/>
              </w:rPr>
            </w:pPr>
            <w:r w:rsidRPr="002A24AB">
              <w:rPr>
                <w:sz w:val="22"/>
              </w:rPr>
              <w:t>(-0.1, 3.2)</w:t>
            </w:r>
          </w:p>
        </w:tc>
        <w:tc>
          <w:tcPr>
            <w:tcW w:w="0" w:type="auto"/>
            <w:tcBorders>
              <w:top w:val="single" w:sz="4" w:space="0" w:color="auto"/>
            </w:tcBorders>
          </w:tcPr>
          <w:p w:rsidR="00C65046" w:rsidRPr="002A24AB" w:rsidRDefault="00776B5E">
            <w:pPr>
              <w:pStyle w:val="Compact"/>
              <w:jc w:val="center"/>
              <w:rPr>
                <w:sz w:val="22"/>
              </w:rPr>
            </w:pPr>
            <w:r w:rsidRPr="002A24AB">
              <w:rPr>
                <w:sz w:val="22"/>
              </w:rPr>
              <w:t>0.6</w:t>
            </w:r>
          </w:p>
        </w:tc>
        <w:tc>
          <w:tcPr>
            <w:tcW w:w="0" w:type="auto"/>
            <w:tcBorders>
              <w:top w:val="single" w:sz="4" w:space="0" w:color="auto"/>
              <w:right w:val="single" w:sz="4" w:space="0" w:color="auto"/>
            </w:tcBorders>
          </w:tcPr>
          <w:p w:rsidR="00C65046" w:rsidRPr="002A24AB" w:rsidRDefault="00776B5E">
            <w:pPr>
              <w:pStyle w:val="Compact"/>
              <w:jc w:val="center"/>
              <w:rPr>
                <w:sz w:val="22"/>
              </w:rPr>
            </w:pPr>
            <w:r w:rsidRPr="002A24AB">
              <w:rPr>
                <w:sz w:val="22"/>
              </w:rPr>
              <w:t>(-0.6, 2.6)</w:t>
            </w:r>
          </w:p>
        </w:tc>
        <w:tc>
          <w:tcPr>
            <w:tcW w:w="0" w:type="auto"/>
            <w:tcBorders>
              <w:top w:val="single" w:sz="4" w:space="0" w:color="auto"/>
              <w:left w:val="single" w:sz="4" w:space="0" w:color="auto"/>
            </w:tcBorders>
          </w:tcPr>
          <w:p w:rsidR="00C65046" w:rsidRPr="002A24AB" w:rsidRDefault="00776B5E">
            <w:pPr>
              <w:pStyle w:val="Compact"/>
              <w:jc w:val="center"/>
              <w:rPr>
                <w:sz w:val="22"/>
              </w:rPr>
            </w:pPr>
            <w:r w:rsidRPr="002A24AB">
              <w:rPr>
                <w:sz w:val="22"/>
              </w:rPr>
              <w:t>31.4</w:t>
            </w:r>
          </w:p>
        </w:tc>
        <w:tc>
          <w:tcPr>
            <w:tcW w:w="0" w:type="auto"/>
            <w:tcBorders>
              <w:top w:val="single" w:sz="4" w:space="0" w:color="auto"/>
            </w:tcBorders>
          </w:tcPr>
          <w:p w:rsidR="00C65046" w:rsidRPr="002A24AB" w:rsidRDefault="00776B5E">
            <w:pPr>
              <w:pStyle w:val="Compact"/>
              <w:jc w:val="center"/>
              <w:rPr>
                <w:sz w:val="22"/>
              </w:rPr>
            </w:pPr>
            <w:r w:rsidRPr="002A24AB">
              <w:rPr>
                <w:sz w:val="22"/>
              </w:rPr>
              <w:t>(31.4, 37.1)</w:t>
            </w:r>
          </w:p>
        </w:tc>
        <w:tc>
          <w:tcPr>
            <w:tcW w:w="0" w:type="auto"/>
            <w:tcBorders>
              <w:top w:val="single" w:sz="4" w:space="0" w:color="auto"/>
            </w:tcBorders>
          </w:tcPr>
          <w:p w:rsidR="00C65046" w:rsidRPr="002A24AB" w:rsidRDefault="00776B5E">
            <w:pPr>
              <w:pStyle w:val="Compact"/>
              <w:jc w:val="center"/>
              <w:rPr>
                <w:sz w:val="22"/>
              </w:rPr>
            </w:pPr>
            <w:r w:rsidRPr="002A24AB">
              <w:rPr>
                <w:sz w:val="22"/>
              </w:rPr>
              <w:t>37.1</w:t>
            </w:r>
          </w:p>
        </w:tc>
        <w:tc>
          <w:tcPr>
            <w:tcW w:w="0" w:type="auto"/>
            <w:tcBorders>
              <w:top w:val="single" w:sz="4" w:space="0" w:color="auto"/>
            </w:tcBorders>
          </w:tcPr>
          <w:p w:rsidR="00C65046" w:rsidRPr="002A24AB" w:rsidRDefault="00776B5E">
            <w:pPr>
              <w:pStyle w:val="Compact"/>
              <w:jc w:val="center"/>
              <w:rPr>
                <w:sz w:val="22"/>
              </w:rPr>
            </w:pPr>
            <w:r w:rsidRPr="002A24AB">
              <w:rPr>
                <w:sz w:val="22"/>
              </w:rPr>
              <w:t>(37.1, 37.1)</w:t>
            </w:r>
          </w:p>
        </w:tc>
      </w:tr>
      <w:tr w:rsidR="00C65046" w:rsidRPr="002A24AB" w:rsidTr="002A24AB">
        <w:tc>
          <w:tcPr>
            <w:tcW w:w="0" w:type="auto"/>
          </w:tcPr>
          <w:p w:rsidR="00C65046" w:rsidRPr="002A24AB" w:rsidRDefault="00776B5E">
            <w:pPr>
              <w:pStyle w:val="Compact"/>
              <w:rPr>
                <w:sz w:val="22"/>
              </w:rPr>
            </w:pPr>
            <w:r w:rsidRPr="002A24AB">
              <w:rPr>
                <w:sz w:val="22"/>
              </w:rPr>
              <w:t>Preterm Delivery</w:t>
            </w:r>
          </w:p>
        </w:tc>
        <w:tc>
          <w:tcPr>
            <w:tcW w:w="0" w:type="auto"/>
            <w:tcBorders>
              <w:right w:val="single" w:sz="4" w:space="0" w:color="auto"/>
            </w:tcBorders>
          </w:tcPr>
          <w:p w:rsidR="00C65046" w:rsidRPr="002A24AB" w:rsidRDefault="00776B5E">
            <w:pPr>
              <w:pStyle w:val="Compact"/>
              <w:jc w:val="center"/>
              <w:rPr>
                <w:sz w:val="22"/>
              </w:rPr>
            </w:pPr>
            <w:r w:rsidRPr="002A24AB">
              <w:rPr>
                <w:sz w:val="22"/>
              </w:rPr>
              <w:t>P07</w:t>
            </w:r>
          </w:p>
        </w:tc>
        <w:tc>
          <w:tcPr>
            <w:tcW w:w="0" w:type="auto"/>
            <w:tcBorders>
              <w:left w:val="single" w:sz="4" w:space="0" w:color="auto"/>
            </w:tcBorders>
          </w:tcPr>
          <w:p w:rsidR="00C65046" w:rsidRPr="002A24AB" w:rsidRDefault="00776B5E">
            <w:pPr>
              <w:pStyle w:val="Compact"/>
              <w:jc w:val="center"/>
              <w:rPr>
                <w:sz w:val="22"/>
              </w:rPr>
            </w:pPr>
            <w:r w:rsidRPr="002A24AB">
              <w:rPr>
                <w:sz w:val="22"/>
              </w:rPr>
              <w:t>46.7</w:t>
            </w:r>
          </w:p>
        </w:tc>
        <w:tc>
          <w:tcPr>
            <w:tcW w:w="0" w:type="auto"/>
          </w:tcPr>
          <w:p w:rsidR="00C65046" w:rsidRPr="002A24AB" w:rsidRDefault="00776B5E">
            <w:pPr>
              <w:pStyle w:val="Compact"/>
              <w:jc w:val="center"/>
              <w:rPr>
                <w:sz w:val="22"/>
              </w:rPr>
            </w:pPr>
            <w:r w:rsidRPr="002A24AB">
              <w:rPr>
                <w:sz w:val="22"/>
              </w:rPr>
              <w:t>(45.5, 48.0)</w:t>
            </w:r>
          </w:p>
        </w:tc>
        <w:tc>
          <w:tcPr>
            <w:tcW w:w="0" w:type="auto"/>
          </w:tcPr>
          <w:p w:rsidR="00C65046" w:rsidRPr="002A24AB" w:rsidRDefault="00776B5E">
            <w:pPr>
              <w:pStyle w:val="Compact"/>
              <w:jc w:val="center"/>
              <w:rPr>
                <w:sz w:val="22"/>
              </w:rPr>
            </w:pPr>
            <w:r w:rsidRPr="002A24AB">
              <w:rPr>
                <w:sz w:val="22"/>
              </w:rPr>
              <w:t>46.6</w:t>
            </w:r>
          </w:p>
        </w:tc>
        <w:tc>
          <w:tcPr>
            <w:tcW w:w="0" w:type="auto"/>
            <w:tcBorders>
              <w:right w:val="single" w:sz="4" w:space="0" w:color="auto"/>
            </w:tcBorders>
          </w:tcPr>
          <w:p w:rsidR="00C65046" w:rsidRPr="002A24AB" w:rsidRDefault="00776B5E">
            <w:pPr>
              <w:pStyle w:val="Compact"/>
              <w:jc w:val="center"/>
              <w:rPr>
                <w:sz w:val="22"/>
              </w:rPr>
            </w:pPr>
            <w:r w:rsidRPr="002A24AB">
              <w:rPr>
                <w:sz w:val="22"/>
              </w:rPr>
              <w:t>(45.1, 48.0)</w:t>
            </w:r>
          </w:p>
        </w:tc>
        <w:tc>
          <w:tcPr>
            <w:tcW w:w="0" w:type="auto"/>
            <w:tcBorders>
              <w:left w:val="single" w:sz="4" w:space="0" w:color="auto"/>
            </w:tcBorders>
          </w:tcPr>
          <w:p w:rsidR="00C65046" w:rsidRPr="002A24AB" w:rsidRDefault="00776B5E">
            <w:pPr>
              <w:pStyle w:val="Compact"/>
              <w:jc w:val="center"/>
              <w:rPr>
                <w:sz w:val="22"/>
              </w:rPr>
            </w:pPr>
            <w:r w:rsidRPr="002A24AB">
              <w:rPr>
                <w:sz w:val="22"/>
              </w:rPr>
              <w:t>41.5</w:t>
            </w:r>
          </w:p>
        </w:tc>
        <w:tc>
          <w:tcPr>
            <w:tcW w:w="0" w:type="auto"/>
          </w:tcPr>
          <w:p w:rsidR="00C65046" w:rsidRPr="002A24AB" w:rsidRDefault="00776B5E">
            <w:pPr>
              <w:pStyle w:val="Compact"/>
              <w:jc w:val="center"/>
              <w:rPr>
                <w:sz w:val="22"/>
              </w:rPr>
            </w:pPr>
            <w:r w:rsidRPr="002A24AB">
              <w:rPr>
                <w:sz w:val="22"/>
              </w:rPr>
              <w:t>(40.8, 42.2)</w:t>
            </w:r>
          </w:p>
        </w:tc>
        <w:tc>
          <w:tcPr>
            <w:tcW w:w="0" w:type="auto"/>
          </w:tcPr>
          <w:p w:rsidR="00C65046" w:rsidRPr="002A24AB" w:rsidRDefault="00776B5E">
            <w:pPr>
              <w:pStyle w:val="Compact"/>
              <w:jc w:val="center"/>
              <w:rPr>
                <w:sz w:val="22"/>
              </w:rPr>
            </w:pPr>
            <w:r w:rsidRPr="002A24AB">
              <w:rPr>
                <w:sz w:val="22"/>
              </w:rPr>
              <w:t>40.5</w:t>
            </w:r>
          </w:p>
        </w:tc>
        <w:tc>
          <w:tcPr>
            <w:tcW w:w="0" w:type="auto"/>
          </w:tcPr>
          <w:p w:rsidR="00C65046" w:rsidRPr="002A24AB" w:rsidRDefault="00776B5E">
            <w:pPr>
              <w:pStyle w:val="Compact"/>
              <w:jc w:val="center"/>
              <w:rPr>
                <w:sz w:val="22"/>
              </w:rPr>
            </w:pPr>
            <w:r w:rsidRPr="002A24AB">
              <w:rPr>
                <w:sz w:val="22"/>
              </w:rPr>
              <w:t>(40.0, 41.1)</w:t>
            </w:r>
          </w:p>
        </w:tc>
      </w:tr>
      <w:tr w:rsidR="00C65046" w:rsidRPr="002A24AB" w:rsidTr="002A24AB">
        <w:tc>
          <w:tcPr>
            <w:tcW w:w="0" w:type="auto"/>
          </w:tcPr>
          <w:p w:rsidR="00C65046" w:rsidRPr="002A24AB" w:rsidRDefault="00776B5E">
            <w:pPr>
              <w:pStyle w:val="Compact"/>
              <w:rPr>
                <w:sz w:val="22"/>
              </w:rPr>
            </w:pPr>
            <w:r w:rsidRPr="002A24AB">
              <w:rPr>
                <w:sz w:val="22"/>
              </w:rPr>
              <w:t>Birth asphyxia</w:t>
            </w:r>
          </w:p>
        </w:tc>
        <w:tc>
          <w:tcPr>
            <w:tcW w:w="0" w:type="auto"/>
            <w:tcBorders>
              <w:right w:val="single" w:sz="4" w:space="0" w:color="auto"/>
            </w:tcBorders>
          </w:tcPr>
          <w:p w:rsidR="00C65046" w:rsidRPr="002A24AB" w:rsidRDefault="00776B5E">
            <w:pPr>
              <w:pStyle w:val="Compact"/>
              <w:jc w:val="center"/>
              <w:rPr>
                <w:sz w:val="22"/>
              </w:rPr>
            </w:pPr>
            <w:r w:rsidRPr="002A24AB">
              <w:rPr>
                <w:sz w:val="22"/>
              </w:rPr>
              <w:t>P21</w:t>
            </w:r>
          </w:p>
        </w:tc>
        <w:tc>
          <w:tcPr>
            <w:tcW w:w="0" w:type="auto"/>
            <w:tcBorders>
              <w:left w:val="single" w:sz="4" w:space="0" w:color="auto"/>
            </w:tcBorders>
          </w:tcPr>
          <w:p w:rsidR="00C65046" w:rsidRPr="002A24AB" w:rsidRDefault="00776B5E">
            <w:pPr>
              <w:pStyle w:val="Compact"/>
              <w:jc w:val="center"/>
              <w:rPr>
                <w:sz w:val="22"/>
              </w:rPr>
            </w:pPr>
            <w:r w:rsidRPr="002A24AB">
              <w:rPr>
                <w:sz w:val="22"/>
              </w:rPr>
              <w:t>38.1</w:t>
            </w:r>
          </w:p>
        </w:tc>
        <w:tc>
          <w:tcPr>
            <w:tcW w:w="0" w:type="auto"/>
          </w:tcPr>
          <w:p w:rsidR="00C65046" w:rsidRPr="002A24AB" w:rsidRDefault="00776B5E">
            <w:pPr>
              <w:pStyle w:val="Compact"/>
              <w:jc w:val="center"/>
              <w:rPr>
                <w:sz w:val="22"/>
              </w:rPr>
            </w:pPr>
            <w:r w:rsidRPr="002A24AB">
              <w:rPr>
                <w:sz w:val="22"/>
              </w:rPr>
              <w:t>(36.4, 39.7)</w:t>
            </w:r>
          </w:p>
        </w:tc>
        <w:tc>
          <w:tcPr>
            <w:tcW w:w="0" w:type="auto"/>
          </w:tcPr>
          <w:p w:rsidR="00C65046" w:rsidRPr="002A24AB" w:rsidRDefault="00776B5E">
            <w:pPr>
              <w:pStyle w:val="Compact"/>
              <w:jc w:val="center"/>
              <w:rPr>
                <w:sz w:val="22"/>
              </w:rPr>
            </w:pPr>
            <w:r w:rsidRPr="002A24AB">
              <w:rPr>
                <w:sz w:val="22"/>
              </w:rPr>
              <w:t>38.3</w:t>
            </w:r>
          </w:p>
        </w:tc>
        <w:tc>
          <w:tcPr>
            <w:tcW w:w="0" w:type="auto"/>
            <w:tcBorders>
              <w:right w:val="single" w:sz="4" w:space="0" w:color="auto"/>
            </w:tcBorders>
          </w:tcPr>
          <w:p w:rsidR="00C65046" w:rsidRPr="002A24AB" w:rsidRDefault="00776B5E">
            <w:pPr>
              <w:pStyle w:val="Compact"/>
              <w:jc w:val="center"/>
              <w:rPr>
                <w:sz w:val="22"/>
              </w:rPr>
            </w:pPr>
            <w:r w:rsidRPr="002A24AB">
              <w:rPr>
                <w:sz w:val="22"/>
              </w:rPr>
              <w:t>(36.9, 39.5)</w:t>
            </w:r>
          </w:p>
        </w:tc>
        <w:tc>
          <w:tcPr>
            <w:tcW w:w="0" w:type="auto"/>
            <w:tcBorders>
              <w:left w:val="single" w:sz="4" w:space="0" w:color="auto"/>
            </w:tcBorders>
          </w:tcPr>
          <w:p w:rsidR="00C65046" w:rsidRPr="002A24AB" w:rsidRDefault="00776B5E">
            <w:pPr>
              <w:pStyle w:val="Compact"/>
              <w:jc w:val="center"/>
              <w:rPr>
                <w:sz w:val="22"/>
              </w:rPr>
            </w:pPr>
            <w:r w:rsidRPr="002A24AB">
              <w:rPr>
                <w:sz w:val="22"/>
              </w:rPr>
              <w:t>22</w:t>
            </w:r>
          </w:p>
        </w:tc>
        <w:tc>
          <w:tcPr>
            <w:tcW w:w="0" w:type="auto"/>
          </w:tcPr>
          <w:p w:rsidR="00C65046" w:rsidRPr="002A24AB" w:rsidRDefault="00776B5E">
            <w:pPr>
              <w:pStyle w:val="Compact"/>
              <w:jc w:val="center"/>
              <w:rPr>
                <w:sz w:val="22"/>
              </w:rPr>
            </w:pPr>
            <w:r w:rsidRPr="002A24AB">
              <w:rPr>
                <w:sz w:val="22"/>
              </w:rPr>
              <w:t>(21.4, 22.6)</w:t>
            </w:r>
          </w:p>
        </w:tc>
        <w:tc>
          <w:tcPr>
            <w:tcW w:w="0" w:type="auto"/>
          </w:tcPr>
          <w:p w:rsidR="00C65046" w:rsidRPr="002A24AB" w:rsidRDefault="00776B5E">
            <w:pPr>
              <w:pStyle w:val="Compact"/>
              <w:jc w:val="center"/>
              <w:rPr>
                <w:sz w:val="22"/>
              </w:rPr>
            </w:pPr>
            <w:r w:rsidRPr="002A24AB">
              <w:rPr>
                <w:sz w:val="22"/>
              </w:rPr>
              <w:t>25.9</w:t>
            </w:r>
          </w:p>
        </w:tc>
        <w:tc>
          <w:tcPr>
            <w:tcW w:w="0" w:type="auto"/>
          </w:tcPr>
          <w:p w:rsidR="00C65046" w:rsidRPr="002A24AB" w:rsidRDefault="00776B5E">
            <w:pPr>
              <w:pStyle w:val="Compact"/>
              <w:jc w:val="center"/>
              <w:rPr>
                <w:sz w:val="22"/>
              </w:rPr>
            </w:pPr>
            <w:r w:rsidRPr="002A24AB">
              <w:rPr>
                <w:sz w:val="22"/>
              </w:rPr>
              <w:t>(25.1, 26.6)</w:t>
            </w:r>
          </w:p>
        </w:tc>
      </w:tr>
      <w:tr w:rsidR="00C65046" w:rsidRPr="002A24AB" w:rsidTr="002A24AB">
        <w:tc>
          <w:tcPr>
            <w:tcW w:w="0" w:type="auto"/>
          </w:tcPr>
          <w:p w:rsidR="00C65046" w:rsidRPr="002A24AB" w:rsidRDefault="00776B5E">
            <w:pPr>
              <w:pStyle w:val="Compact"/>
              <w:rPr>
                <w:sz w:val="22"/>
              </w:rPr>
            </w:pPr>
            <w:r w:rsidRPr="002A24AB">
              <w:rPr>
                <w:sz w:val="22"/>
              </w:rPr>
              <w:t>Meningitis/Sepsis</w:t>
            </w:r>
          </w:p>
        </w:tc>
        <w:tc>
          <w:tcPr>
            <w:tcW w:w="0" w:type="auto"/>
            <w:tcBorders>
              <w:right w:val="single" w:sz="4" w:space="0" w:color="auto"/>
            </w:tcBorders>
          </w:tcPr>
          <w:p w:rsidR="00C65046" w:rsidRPr="002A24AB" w:rsidRDefault="00776B5E">
            <w:pPr>
              <w:pStyle w:val="Compact"/>
              <w:jc w:val="center"/>
              <w:rPr>
                <w:sz w:val="22"/>
              </w:rPr>
            </w:pPr>
            <w:r w:rsidRPr="002A24AB">
              <w:rPr>
                <w:sz w:val="22"/>
              </w:rPr>
              <w:t>P36</w:t>
            </w:r>
          </w:p>
        </w:tc>
        <w:tc>
          <w:tcPr>
            <w:tcW w:w="0" w:type="auto"/>
            <w:tcBorders>
              <w:left w:val="single" w:sz="4" w:space="0" w:color="auto"/>
            </w:tcBorders>
          </w:tcPr>
          <w:p w:rsidR="00C65046" w:rsidRPr="002A24AB" w:rsidRDefault="00776B5E">
            <w:pPr>
              <w:pStyle w:val="Compact"/>
              <w:jc w:val="center"/>
              <w:rPr>
                <w:sz w:val="22"/>
              </w:rPr>
            </w:pPr>
            <w:r w:rsidRPr="002A24AB">
              <w:rPr>
                <w:sz w:val="22"/>
              </w:rPr>
              <w:t>46.3</w:t>
            </w:r>
          </w:p>
        </w:tc>
        <w:tc>
          <w:tcPr>
            <w:tcW w:w="0" w:type="auto"/>
          </w:tcPr>
          <w:p w:rsidR="00C65046" w:rsidRPr="002A24AB" w:rsidRDefault="00776B5E">
            <w:pPr>
              <w:pStyle w:val="Compact"/>
              <w:jc w:val="center"/>
              <w:rPr>
                <w:sz w:val="22"/>
              </w:rPr>
            </w:pPr>
            <w:r w:rsidRPr="002A24AB">
              <w:rPr>
                <w:sz w:val="22"/>
              </w:rPr>
              <w:t>(44.7, 48.2)</w:t>
            </w:r>
          </w:p>
        </w:tc>
        <w:tc>
          <w:tcPr>
            <w:tcW w:w="0" w:type="auto"/>
          </w:tcPr>
          <w:p w:rsidR="00C65046" w:rsidRPr="002A24AB" w:rsidRDefault="00776B5E">
            <w:pPr>
              <w:pStyle w:val="Compact"/>
              <w:jc w:val="center"/>
              <w:rPr>
                <w:sz w:val="22"/>
              </w:rPr>
            </w:pPr>
            <w:r w:rsidRPr="002A24AB">
              <w:rPr>
                <w:sz w:val="22"/>
              </w:rPr>
              <w:t>45.1</w:t>
            </w:r>
          </w:p>
        </w:tc>
        <w:tc>
          <w:tcPr>
            <w:tcW w:w="0" w:type="auto"/>
            <w:tcBorders>
              <w:right w:val="single" w:sz="4" w:space="0" w:color="auto"/>
            </w:tcBorders>
          </w:tcPr>
          <w:p w:rsidR="00C65046" w:rsidRPr="002A24AB" w:rsidRDefault="00776B5E">
            <w:pPr>
              <w:pStyle w:val="Compact"/>
              <w:jc w:val="center"/>
              <w:rPr>
                <w:sz w:val="22"/>
              </w:rPr>
            </w:pPr>
            <w:r w:rsidRPr="002A24AB">
              <w:rPr>
                <w:sz w:val="22"/>
              </w:rPr>
              <w:t>(43.5, 46.3)</w:t>
            </w:r>
          </w:p>
        </w:tc>
        <w:tc>
          <w:tcPr>
            <w:tcW w:w="0" w:type="auto"/>
            <w:tcBorders>
              <w:left w:val="single" w:sz="4" w:space="0" w:color="auto"/>
            </w:tcBorders>
          </w:tcPr>
          <w:p w:rsidR="00C65046" w:rsidRPr="002A24AB" w:rsidRDefault="00776B5E">
            <w:pPr>
              <w:pStyle w:val="Compact"/>
              <w:jc w:val="center"/>
              <w:rPr>
                <w:sz w:val="22"/>
              </w:rPr>
            </w:pPr>
            <w:r w:rsidRPr="002A24AB">
              <w:rPr>
                <w:sz w:val="22"/>
              </w:rPr>
              <w:t>37.9</w:t>
            </w:r>
          </w:p>
        </w:tc>
        <w:tc>
          <w:tcPr>
            <w:tcW w:w="0" w:type="auto"/>
          </w:tcPr>
          <w:p w:rsidR="00C65046" w:rsidRPr="002A24AB" w:rsidRDefault="00776B5E">
            <w:pPr>
              <w:pStyle w:val="Compact"/>
              <w:jc w:val="center"/>
              <w:rPr>
                <w:sz w:val="22"/>
              </w:rPr>
            </w:pPr>
            <w:r w:rsidRPr="002A24AB">
              <w:rPr>
                <w:sz w:val="22"/>
              </w:rPr>
              <w:t>(36.9, 38.8)</w:t>
            </w:r>
          </w:p>
        </w:tc>
        <w:tc>
          <w:tcPr>
            <w:tcW w:w="0" w:type="auto"/>
          </w:tcPr>
          <w:p w:rsidR="00C65046" w:rsidRPr="002A24AB" w:rsidRDefault="00776B5E">
            <w:pPr>
              <w:pStyle w:val="Compact"/>
              <w:jc w:val="center"/>
              <w:rPr>
                <w:sz w:val="22"/>
              </w:rPr>
            </w:pPr>
            <w:r w:rsidRPr="002A24AB">
              <w:rPr>
                <w:sz w:val="22"/>
              </w:rPr>
              <w:t>44.3</w:t>
            </w:r>
          </w:p>
        </w:tc>
        <w:tc>
          <w:tcPr>
            <w:tcW w:w="0" w:type="auto"/>
          </w:tcPr>
          <w:p w:rsidR="00C65046" w:rsidRPr="002A24AB" w:rsidRDefault="00776B5E">
            <w:pPr>
              <w:pStyle w:val="Compact"/>
              <w:jc w:val="center"/>
              <w:rPr>
                <w:sz w:val="22"/>
              </w:rPr>
            </w:pPr>
            <w:r w:rsidRPr="002A24AB">
              <w:rPr>
                <w:sz w:val="22"/>
              </w:rPr>
              <w:t>(43.2, 45.1)</w:t>
            </w:r>
          </w:p>
        </w:tc>
      </w:tr>
      <w:tr w:rsidR="00C65046" w:rsidRPr="002A24AB" w:rsidTr="002A24AB">
        <w:tc>
          <w:tcPr>
            <w:tcW w:w="0" w:type="auto"/>
          </w:tcPr>
          <w:p w:rsidR="00C65046" w:rsidRPr="002A24AB" w:rsidRDefault="00776B5E">
            <w:pPr>
              <w:pStyle w:val="Compact"/>
              <w:rPr>
                <w:sz w:val="22"/>
              </w:rPr>
            </w:pPr>
            <w:r w:rsidRPr="002A24AB">
              <w:rPr>
                <w:sz w:val="22"/>
              </w:rPr>
              <w:t>Stillbirth</w:t>
            </w:r>
          </w:p>
        </w:tc>
        <w:tc>
          <w:tcPr>
            <w:tcW w:w="0" w:type="auto"/>
            <w:tcBorders>
              <w:right w:val="single" w:sz="4" w:space="0" w:color="auto"/>
            </w:tcBorders>
          </w:tcPr>
          <w:p w:rsidR="00C65046" w:rsidRPr="002A24AB" w:rsidRDefault="00776B5E">
            <w:pPr>
              <w:pStyle w:val="Compact"/>
              <w:jc w:val="center"/>
              <w:rPr>
                <w:sz w:val="22"/>
              </w:rPr>
            </w:pPr>
            <w:r w:rsidRPr="002A24AB">
              <w:rPr>
                <w:sz w:val="22"/>
              </w:rPr>
              <w:t>P95</w:t>
            </w:r>
          </w:p>
        </w:tc>
        <w:tc>
          <w:tcPr>
            <w:tcW w:w="0" w:type="auto"/>
            <w:tcBorders>
              <w:left w:val="single" w:sz="4" w:space="0" w:color="auto"/>
            </w:tcBorders>
          </w:tcPr>
          <w:p w:rsidR="00C65046" w:rsidRPr="002A24AB" w:rsidRDefault="00776B5E">
            <w:pPr>
              <w:pStyle w:val="Compact"/>
              <w:jc w:val="center"/>
              <w:rPr>
                <w:sz w:val="22"/>
              </w:rPr>
            </w:pPr>
            <w:r w:rsidRPr="002A24AB">
              <w:rPr>
                <w:sz w:val="22"/>
              </w:rPr>
              <w:t>90.8</w:t>
            </w:r>
          </w:p>
        </w:tc>
        <w:tc>
          <w:tcPr>
            <w:tcW w:w="0" w:type="auto"/>
          </w:tcPr>
          <w:p w:rsidR="00C65046" w:rsidRPr="002A24AB" w:rsidRDefault="00776B5E">
            <w:pPr>
              <w:pStyle w:val="Compact"/>
              <w:jc w:val="center"/>
              <w:rPr>
                <w:sz w:val="22"/>
              </w:rPr>
            </w:pPr>
            <w:r w:rsidRPr="002A24AB">
              <w:rPr>
                <w:sz w:val="22"/>
              </w:rPr>
              <w:t>(90.3, 91.4)</w:t>
            </w:r>
          </w:p>
        </w:tc>
        <w:tc>
          <w:tcPr>
            <w:tcW w:w="0" w:type="auto"/>
          </w:tcPr>
          <w:p w:rsidR="00C65046" w:rsidRPr="002A24AB" w:rsidRDefault="00776B5E">
            <w:pPr>
              <w:pStyle w:val="Compact"/>
              <w:jc w:val="center"/>
              <w:rPr>
                <w:sz w:val="22"/>
              </w:rPr>
            </w:pPr>
            <w:r w:rsidRPr="002A24AB">
              <w:rPr>
                <w:sz w:val="22"/>
              </w:rPr>
              <w:t>90.9</w:t>
            </w:r>
          </w:p>
        </w:tc>
        <w:tc>
          <w:tcPr>
            <w:tcW w:w="0" w:type="auto"/>
            <w:tcBorders>
              <w:right w:val="single" w:sz="4" w:space="0" w:color="auto"/>
            </w:tcBorders>
          </w:tcPr>
          <w:p w:rsidR="00C65046" w:rsidRPr="002A24AB" w:rsidRDefault="00776B5E">
            <w:pPr>
              <w:pStyle w:val="Compact"/>
              <w:jc w:val="center"/>
              <w:rPr>
                <w:sz w:val="22"/>
              </w:rPr>
            </w:pPr>
            <w:r w:rsidRPr="002A24AB">
              <w:rPr>
                <w:sz w:val="22"/>
              </w:rPr>
              <w:t>(90.3, 91.4)</w:t>
            </w:r>
          </w:p>
        </w:tc>
        <w:tc>
          <w:tcPr>
            <w:tcW w:w="0" w:type="auto"/>
            <w:tcBorders>
              <w:left w:val="single" w:sz="4" w:space="0" w:color="auto"/>
            </w:tcBorders>
          </w:tcPr>
          <w:p w:rsidR="00C65046" w:rsidRPr="002A24AB" w:rsidRDefault="00776B5E">
            <w:pPr>
              <w:pStyle w:val="Compact"/>
              <w:jc w:val="center"/>
              <w:rPr>
                <w:sz w:val="22"/>
              </w:rPr>
            </w:pPr>
            <w:r w:rsidRPr="002A24AB">
              <w:rPr>
                <w:sz w:val="22"/>
              </w:rPr>
              <w:t>85.7</w:t>
            </w:r>
          </w:p>
        </w:tc>
        <w:tc>
          <w:tcPr>
            <w:tcW w:w="0" w:type="auto"/>
          </w:tcPr>
          <w:p w:rsidR="00C65046" w:rsidRPr="002A24AB" w:rsidRDefault="00776B5E">
            <w:pPr>
              <w:pStyle w:val="Compact"/>
              <w:jc w:val="center"/>
              <w:rPr>
                <w:sz w:val="22"/>
              </w:rPr>
            </w:pPr>
            <w:r w:rsidRPr="002A24AB">
              <w:rPr>
                <w:sz w:val="22"/>
              </w:rPr>
              <w:t>(85.1, 86.2)</w:t>
            </w:r>
          </w:p>
        </w:tc>
        <w:tc>
          <w:tcPr>
            <w:tcW w:w="0" w:type="auto"/>
          </w:tcPr>
          <w:p w:rsidR="00C65046" w:rsidRPr="002A24AB" w:rsidRDefault="00776B5E">
            <w:pPr>
              <w:pStyle w:val="Compact"/>
              <w:jc w:val="center"/>
              <w:rPr>
                <w:sz w:val="22"/>
              </w:rPr>
            </w:pPr>
            <w:r w:rsidRPr="002A24AB">
              <w:rPr>
                <w:sz w:val="22"/>
              </w:rPr>
              <w:t>85.6</w:t>
            </w:r>
          </w:p>
        </w:tc>
        <w:tc>
          <w:tcPr>
            <w:tcW w:w="0" w:type="auto"/>
          </w:tcPr>
          <w:p w:rsidR="00C65046" w:rsidRPr="002A24AB" w:rsidRDefault="00776B5E">
            <w:pPr>
              <w:pStyle w:val="Compact"/>
              <w:jc w:val="center"/>
              <w:rPr>
                <w:sz w:val="22"/>
              </w:rPr>
            </w:pPr>
            <w:r w:rsidRPr="002A24AB">
              <w:rPr>
                <w:sz w:val="22"/>
              </w:rPr>
              <w:t>(85.1, 86.1)</w:t>
            </w:r>
          </w:p>
        </w:tc>
      </w:tr>
      <w:tr w:rsidR="00C65046" w:rsidRPr="002A24AB" w:rsidTr="002A24AB">
        <w:tc>
          <w:tcPr>
            <w:tcW w:w="0" w:type="auto"/>
          </w:tcPr>
          <w:p w:rsidR="00C65046" w:rsidRPr="002A24AB" w:rsidRDefault="00776B5E">
            <w:pPr>
              <w:pStyle w:val="Compact"/>
              <w:rPr>
                <w:sz w:val="22"/>
              </w:rPr>
            </w:pPr>
            <w:r w:rsidRPr="002A24AB">
              <w:rPr>
                <w:sz w:val="22"/>
              </w:rPr>
              <w:t>Congenital malformation</w:t>
            </w:r>
          </w:p>
        </w:tc>
        <w:tc>
          <w:tcPr>
            <w:tcW w:w="0" w:type="auto"/>
            <w:tcBorders>
              <w:right w:val="single" w:sz="4" w:space="0" w:color="auto"/>
            </w:tcBorders>
          </w:tcPr>
          <w:p w:rsidR="00C65046" w:rsidRPr="002A24AB" w:rsidRDefault="00776B5E">
            <w:pPr>
              <w:pStyle w:val="Compact"/>
              <w:jc w:val="center"/>
              <w:rPr>
                <w:sz w:val="22"/>
              </w:rPr>
            </w:pPr>
            <w:r w:rsidRPr="002A24AB">
              <w:rPr>
                <w:sz w:val="22"/>
              </w:rPr>
              <w:t>Q89</w:t>
            </w:r>
          </w:p>
        </w:tc>
        <w:tc>
          <w:tcPr>
            <w:tcW w:w="0" w:type="auto"/>
            <w:tcBorders>
              <w:left w:val="single" w:sz="4" w:space="0" w:color="auto"/>
            </w:tcBorders>
          </w:tcPr>
          <w:p w:rsidR="00C65046" w:rsidRPr="002A24AB" w:rsidRDefault="00776B5E">
            <w:pPr>
              <w:pStyle w:val="Compact"/>
              <w:jc w:val="center"/>
              <w:rPr>
                <w:sz w:val="22"/>
              </w:rPr>
            </w:pPr>
            <w:r w:rsidRPr="002A24AB">
              <w:rPr>
                <w:sz w:val="22"/>
              </w:rPr>
              <w:t>-1</w:t>
            </w:r>
          </w:p>
        </w:tc>
        <w:tc>
          <w:tcPr>
            <w:tcW w:w="0" w:type="auto"/>
          </w:tcPr>
          <w:p w:rsidR="00C65046" w:rsidRPr="002A24AB" w:rsidRDefault="00776B5E">
            <w:pPr>
              <w:pStyle w:val="Compact"/>
              <w:jc w:val="center"/>
              <w:rPr>
                <w:sz w:val="22"/>
              </w:rPr>
            </w:pPr>
            <w:r w:rsidRPr="002A24AB">
              <w:rPr>
                <w:sz w:val="22"/>
              </w:rPr>
              <w:t>(-2.3, 0.3)</w:t>
            </w:r>
          </w:p>
        </w:tc>
        <w:tc>
          <w:tcPr>
            <w:tcW w:w="0" w:type="auto"/>
          </w:tcPr>
          <w:p w:rsidR="00C65046" w:rsidRPr="002A24AB" w:rsidRDefault="00776B5E">
            <w:pPr>
              <w:pStyle w:val="Compact"/>
              <w:jc w:val="center"/>
              <w:rPr>
                <w:sz w:val="22"/>
              </w:rPr>
            </w:pPr>
            <w:r w:rsidRPr="002A24AB">
              <w:rPr>
                <w:sz w:val="22"/>
              </w:rPr>
              <w:t>-1.1</w:t>
            </w:r>
          </w:p>
        </w:tc>
        <w:tc>
          <w:tcPr>
            <w:tcW w:w="0" w:type="auto"/>
            <w:tcBorders>
              <w:right w:val="single" w:sz="4" w:space="0" w:color="auto"/>
            </w:tcBorders>
          </w:tcPr>
          <w:p w:rsidR="00C65046" w:rsidRPr="002A24AB" w:rsidRDefault="00776B5E">
            <w:pPr>
              <w:pStyle w:val="Compact"/>
              <w:jc w:val="center"/>
              <w:rPr>
                <w:sz w:val="22"/>
              </w:rPr>
            </w:pPr>
            <w:r w:rsidRPr="002A24AB">
              <w:rPr>
                <w:sz w:val="22"/>
              </w:rPr>
              <w:t>(-2.2, 0.2)</w:t>
            </w:r>
          </w:p>
        </w:tc>
        <w:tc>
          <w:tcPr>
            <w:tcW w:w="0" w:type="auto"/>
            <w:tcBorders>
              <w:left w:val="single" w:sz="4" w:space="0" w:color="auto"/>
            </w:tcBorders>
          </w:tcPr>
          <w:p w:rsidR="00C65046" w:rsidRPr="002A24AB" w:rsidRDefault="00776B5E">
            <w:pPr>
              <w:pStyle w:val="Compact"/>
              <w:jc w:val="center"/>
              <w:rPr>
                <w:sz w:val="22"/>
              </w:rPr>
            </w:pPr>
            <w:r w:rsidRPr="002A24AB">
              <w:rPr>
                <w:sz w:val="22"/>
              </w:rPr>
              <w:t>34.2</w:t>
            </w:r>
          </w:p>
        </w:tc>
        <w:tc>
          <w:tcPr>
            <w:tcW w:w="0" w:type="auto"/>
          </w:tcPr>
          <w:p w:rsidR="00C65046" w:rsidRPr="002A24AB" w:rsidRDefault="00776B5E">
            <w:pPr>
              <w:pStyle w:val="Compact"/>
              <w:jc w:val="center"/>
              <w:rPr>
                <w:sz w:val="22"/>
              </w:rPr>
            </w:pPr>
            <w:r w:rsidRPr="002A24AB">
              <w:rPr>
                <w:sz w:val="22"/>
              </w:rPr>
              <w:t>(32.9, 34.2)</w:t>
            </w:r>
          </w:p>
        </w:tc>
        <w:tc>
          <w:tcPr>
            <w:tcW w:w="0" w:type="auto"/>
          </w:tcPr>
          <w:p w:rsidR="00C65046" w:rsidRPr="002A24AB" w:rsidRDefault="00776B5E">
            <w:pPr>
              <w:pStyle w:val="Compact"/>
              <w:jc w:val="center"/>
              <w:rPr>
                <w:sz w:val="22"/>
              </w:rPr>
            </w:pPr>
            <w:r w:rsidRPr="002A24AB">
              <w:rPr>
                <w:sz w:val="22"/>
              </w:rPr>
              <w:t>34.8</w:t>
            </w:r>
          </w:p>
        </w:tc>
        <w:tc>
          <w:tcPr>
            <w:tcW w:w="0" w:type="auto"/>
          </w:tcPr>
          <w:p w:rsidR="00C65046" w:rsidRPr="002A24AB" w:rsidRDefault="00776B5E">
            <w:pPr>
              <w:pStyle w:val="Compact"/>
              <w:jc w:val="center"/>
              <w:rPr>
                <w:sz w:val="22"/>
              </w:rPr>
            </w:pPr>
            <w:r w:rsidRPr="002A24AB">
              <w:rPr>
                <w:sz w:val="22"/>
              </w:rPr>
              <w:t>(34.2, 36.1)</w:t>
            </w:r>
          </w:p>
        </w:tc>
      </w:tr>
    </w:tbl>
    <w:p w:rsidR="00D33DE8" w:rsidRDefault="00776B5E">
      <w:pPr>
        <w:pStyle w:val="BodyText"/>
        <w:rPr>
          <w:ins w:id="62" w:author="Jonathan Joseph" w:date="2018-02-21T12:42:00Z"/>
        </w:rPr>
      </w:pPr>
      <w:r>
        <w:t>Table 5 shows the cause-specific chance-corrected concordance for neonate data for InSilicoVA using an empirical probbase derived from training data mapped to the Tariff 2.0 format. Previously published Tariff 2.0 results are shown for comparison.</w:t>
      </w:r>
    </w:p>
    <w:p w:rsidR="00D33DE8" w:rsidRDefault="00D33DE8" w:rsidP="00D33DE8">
      <w:pPr>
        <w:pStyle w:val="Heading5"/>
        <w:rPr>
          <w:ins w:id="63" w:author="Jonathan Joseph" w:date="2018-02-21T12:42:00Z"/>
        </w:rPr>
      </w:pPr>
      <w:ins w:id="64" w:author="Jonathan Joseph" w:date="2018-02-21T12:42:00Z">
        <w:r>
          <w:br w:type="column"/>
        </w:r>
        <w:r>
          <w:lastRenderedPageBreak/>
          <w:t>Table 6: Median sensitivity and specificity (%) for InsilicoVA and Tariff 2.0</w:t>
        </w:r>
      </w:ins>
    </w:p>
    <w:tbl>
      <w:tblPr>
        <w:tblW w:w="3046" w:type="pct"/>
        <w:tblLayout w:type="fixed"/>
        <w:tblLook w:val="07E0" w:firstRow="1" w:lastRow="1" w:firstColumn="1" w:lastColumn="1" w:noHBand="1" w:noVBand="1"/>
        <w:tblPrChange w:id="65" w:author="Jonathan Joseph" w:date="2018-02-21T12:46:00Z">
          <w:tblPr>
            <w:tblW w:w="5000" w:type="pct"/>
            <w:tblLayout w:type="fixed"/>
            <w:tblLook w:val="07E0" w:firstRow="1" w:lastRow="1" w:firstColumn="1" w:lastColumn="1" w:noHBand="1" w:noVBand="1"/>
          </w:tblPr>
        </w:tblPrChange>
      </w:tblPr>
      <w:tblGrid>
        <w:gridCol w:w="1074"/>
        <w:gridCol w:w="1086"/>
        <w:gridCol w:w="1487"/>
        <w:gridCol w:w="1416"/>
        <w:gridCol w:w="1416"/>
        <w:gridCol w:w="1416"/>
        <w:tblGridChange w:id="66">
          <w:tblGrid>
            <w:gridCol w:w="1092"/>
            <w:gridCol w:w="1103"/>
            <w:gridCol w:w="1007"/>
            <w:gridCol w:w="1464"/>
            <w:gridCol w:w="1373"/>
            <w:gridCol w:w="1556"/>
          </w:tblGrid>
        </w:tblGridChange>
      </w:tblGrid>
      <w:tr w:rsidR="00D33DE8" w:rsidTr="00D33DE8">
        <w:trPr>
          <w:ins w:id="67" w:author="Jonathan Joseph" w:date="2018-02-21T12:43:00Z"/>
        </w:trPr>
        <w:tc>
          <w:tcPr>
            <w:tcW w:w="1092" w:type="dxa"/>
            <w:vAlign w:val="bottom"/>
            <w:tcPrChange w:id="68" w:author="Jonathan Joseph" w:date="2018-02-21T12:46:00Z">
              <w:tcPr>
                <w:tcW w:w="1092" w:type="dxa"/>
                <w:vAlign w:val="bottom"/>
              </w:tcPr>
            </w:tcPrChange>
          </w:tcPr>
          <w:p w:rsidR="00D33DE8" w:rsidRDefault="00D33DE8" w:rsidP="003A2914">
            <w:pPr>
              <w:rPr>
                <w:ins w:id="69" w:author="Jonathan Joseph" w:date="2018-02-21T12:43:00Z"/>
              </w:rPr>
            </w:pPr>
          </w:p>
        </w:tc>
        <w:tc>
          <w:tcPr>
            <w:tcW w:w="1103" w:type="dxa"/>
            <w:vAlign w:val="bottom"/>
            <w:tcPrChange w:id="70" w:author="Jonathan Joseph" w:date="2018-02-21T12:46:00Z">
              <w:tcPr>
                <w:tcW w:w="1103" w:type="dxa"/>
                <w:vAlign w:val="bottom"/>
              </w:tcPr>
            </w:tcPrChange>
          </w:tcPr>
          <w:p w:rsidR="00D33DE8" w:rsidRDefault="00D33DE8" w:rsidP="003A2914">
            <w:pPr>
              <w:rPr>
                <w:ins w:id="71" w:author="Jonathan Joseph" w:date="2018-02-21T12:43:00Z"/>
              </w:rPr>
            </w:pPr>
          </w:p>
        </w:tc>
        <w:tc>
          <w:tcPr>
            <w:tcW w:w="2953" w:type="dxa"/>
            <w:gridSpan w:val="2"/>
            <w:vAlign w:val="bottom"/>
            <w:tcPrChange w:id="72" w:author="Jonathan Joseph" w:date="2018-02-21T12:46:00Z">
              <w:tcPr>
                <w:tcW w:w="2471" w:type="dxa"/>
                <w:gridSpan w:val="2"/>
                <w:vAlign w:val="bottom"/>
              </w:tcPr>
            </w:tcPrChange>
          </w:tcPr>
          <w:p w:rsidR="00D33DE8" w:rsidRDefault="00D33DE8" w:rsidP="003A2914">
            <w:pPr>
              <w:pStyle w:val="Compact"/>
              <w:jc w:val="center"/>
              <w:rPr>
                <w:ins w:id="73" w:author="Jonathan Joseph" w:date="2018-02-21T12:43:00Z"/>
              </w:rPr>
            </w:pPr>
            <w:ins w:id="74" w:author="Jonathan Joseph" w:date="2018-02-21T12:43:00Z">
              <w:r>
                <w:t>InSilicoVA</w:t>
              </w:r>
            </w:ins>
          </w:p>
          <w:p w:rsidR="00D33DE8" w:rsidRDefault="00D33DE8" w:rsidP="003A2914">
            <w:pPr>
              <w:pStyle w:val="Compact"/>
              <w:jc w:val="center"/>
              <w:rPr>
                <w:ins w:id="75" w:author="Jonathan Joseph" w:date="2018-02-21T12:43:00Z"/>
              </w:rPr>
            </w:pPr>
            <w:ins w:id="76" w:author="Jonathan Joseph" w:date="2018-02-21T12:43:00Z">
              <w:r>
                <w:t>(Tariff 2.0 training)</w:t>
              </w:r>
            </w:ins>
          </w:p>
        </w:tc>
        <w:tc>
          <w:tcPr>
            <w:tcW w:w="2880" w:type="dxa"/>
            <w:gridSpan w:val="2"/>
            <w:vAlign w:val="bottom"/>
            <w:tcPrChange w:id="77" w:author="Jonathan Joseph" w:date="2018-02-21T12:46:00Z">
              <w:tcPr>
                <w:tcW w:w="2929" w:type="dxa"/>
                <w:gridSpan w:val="2"/>
                <w:vAlign w:val="bottom"/>
              </w:tcPr>
            </w:tcPrChange>
          </w:tcPr>
          <w:p w:rsidR="00D33DE8" w:rsidRDefault="00D33DE8" w:rsidP="003A2914">
            <w:pPr>
              <w:pStyle w:val="Compact"/>
              <w:jc w:val="center"/>
              <w:rPr>
                <w:ins w:id="78" w:author="Jonathan Joseph" w:date="2018-02-21T12:43:00Z"/>
              </w:rPr>
            </w:pPr>
            <w:ins w:id="79" w:author="Jonathan Joseph" w:date="2018-02-21T12:43:00Z">
              <w:r>
                <w:t>Tariff 2.0</w:t>
              </w:r>
            </w:ins>
          </w:p>
        </w:tc>
      </w:tr>
      <w:tr w:rsidR="00D33DE8" w:rsidTr="00D33DE8">
        <w:trPr>
          <w:gridBefore w:val="1"/>
          <w:wBefore w:w="1092" w:type="dxa"/>
          <w:ins w:id="80" w:author="Jonathan Joseph" w:date="2018-02-21T12:43:00Z"/>
          <w:trPrChange w:id="81" w:author="Jonathan Joseph" w:date="2018-02-21T12:46:00Z">
            <w:trPr>
              <w:gridBefore w:val="1"/>
              <w:wBefore w:w="1092" w:type="dxa"/>
            </w:trPr>
          </w:trPrChange>
        </w:trPr>
        <w:tc>
          <w:tcPr>
            <w:tcW w:w="1103" w:type="dxa"/>
            <w:tcPrChange w:id="82" w:author="Jonathan Joseph" w:date="2018-02-21T12:46:00Z">
              <w:tcPr>
                <w:tcW w:w="1103" w:type="dxa"/>
              </w:tcPr>
            </w:tcPrChange>
          </w:tcPr>
          <w:p w:rsidR="00D33DE8" w:rsidRDefault="00D33DE8" w:rsidP="00D33DE8">
            <w:pPr>
              <w:rPr>
                <w:ins w:id="83" w:author="Jonathan Joseph" w:date="2018-02-21T12:43:00Z"/>
              </w:rPr>
            </w:pPr>
          </w:p>
        </w:tc>
        <w:tc>
          <w:tcPr>
            <w:tcW w:w="1513" w:type="dxa"/>
            <w:tcPrChange w:id="84" w:author="Jonathan Joseph" w:date="2018-02-21T12:46:00Z">
              <w:tcPr>
                <w:tcW w:w="1007" w:type="dxa"/>
              </w:tcPr>
            </w:tcPrChange>
          </w:tcPr>
          <w:p w:rsidR="00D33DE8" w:rsidRDefault="00D33DE8" w:rsidP="00D33DE8">
            <w:pPr>
              <w:pStyle w:val="Compact"/>
              <w:jc w:val="center"/>
              <w:rPr>
                <w:ins w:id="85" w:author="Jonathan Joseph" w:date="2018-02-21T12:43:00Z"/>
              </w:rPr>
            </w:pPr>
            <w:ins w:id="86" w:author="Jonathan Joseph" w:date="2018-02-21T12:43:00Z">
              <w:r>
                <w:t>Median</w:t>
              </w:r>
            </w:ins>
            <w:ins w:id="87" w:author="Jonathan Joseph" w:date="2018-02-21T12:45:00Z">
              <w:r>
                <w:t xml:space="preserve"> Sensitivity</w:t>
              </w:r>
            </w:ins>
          </w:p>
        </w:tc>
        <w:tc>
          <w:tcPr>
            <w:tcW w:w="1440" w:type="dxa"/>
            <w:tcPrChange w:id="88" w:author="Jonathan Joseph" w:date="2018-02-21T12:46:00Z">
              <w:tcPr>
                <w:tcW w:w="1464" w:type="dxa"/>
              </w:tcPr>
            </w:tcPrChange>
          </w:tcPr>
          <w:p w:rsidR="00D33DE8" w:rsidRDefault="00D33DE8" w:rsidP="00E04156">
            <w:pPr>
              <w:pStyle w:val="Compact"/>
              <w:jc w:val="center"/>
              <w:rPr>
                <w:ins w:id="89" w:author="Jonathan Joseph" w:date="2018-02-21T12:43:00Z"/>
              </w:rPr>
            </w:pPr>
            <w:ins w:id="90" w:author="Jonathan Joseph" w:date="2018-02-21T12:46:00Z">
              <w:r>
                <w:t>Median Specificity</w:t>
              </w:r>
            </w:ins>
          </w:p>
        </w:tc>
        <w:tc>
          <w:tcPr>
            <w:tcW w:w="1440" w:type="dxa"/>
            <w:tcPrChange w:id="91" w:author="Jonathan Joseph" w:date="2018-02-21T12:46:00Z">
              <w:tcPr>
                <w:tcW w:w="1373" w:type="dxa"/>
              </w:tcPr>
            </w:tcPrChange>
          </w:tcPr>
          <w:p w:rsidR="00D33DE8" w:rsidRDefault="00D33DE8" w:rsidP="00D33DE8">
            <w:pPr>
              <w:pStyle w:val="Compact"/>
              <w:jc w:val="center"/>
              <w:rPr>
                <w:ins w:id="92" w:author="Jonathan Joseph" w:date="2018-02-21T12:43:00Z"/>
              </w:rPr>
            </w:pPr>
            <w:ins w:id="93" w:author="Jonathan Joseph" w:date="2018-02-21T12:46:00Z">
              <w:r>
                <w:t>Median Sensitivity</w:t>
              </w:r>
            </w:ins>
          </w:p>
        </w:tc>
        <w:tc>
          <w:tcPr>
            <w:tcW w:w="1440" w:type="dxa"/>
            <w:tcPrChange w:id="94" w:author="Jonathan Joseph" w:date="2018-02-21T12:46:00Z">
              <w:tcPr>
                <w:tcW w:w="1556" w:type="dxa"/>
              </w:tcPr>
            </w:tcPrChange>
          </w:tcPr>
          <w:p w:rsidR="00D33DE8" w:rsidRDefault="00D33DE8" w:rsidP="00D33DE8">
            <w:pPr>
              <w:pStyle w:val="Compact"/>
              <w:jc w:val="center"/>
              <w:rPr>
                <w:ins w:id="95" w:author="Jonathan Joseph" w:date="2018-02-21T12:43:00Z"/>
              </w:rPr>
            </w:pPr>
            <w:ins w:id="96" w:author="Jonathan Joseph" w:date="2018-02-21T12:46:00Z">
              <w:r>
                <w:t>Median Specificity</w:t>
              </w:r>
            </w:ins>
          </w:p>
        </w:tc>
      </w:tr>
      <w:tr w:rsidR="00D33DE8" w:rsidTr="00D33DE8">
        <w:trPr>
          <w:ins w:id="97" w:author="Jonathan Joseph" w:date="2018-02-21T12:43:00Z"/>
        </w:trPr>
        <w:tc>
          <w:tcPr>
            <w:tcW w:w="1092" w:type="dxa"/>
            <w:tcBorders>
              <w:top w:val="single" w:sz="4" w:space="0" w:color="auto"/>
            </w:tcBorders>
            <w:tcPrChange w:id="98" w:author="Jonathan Joseph" w:date="2018-02-21T12:46:00Z">
              <w:tcPr>
                <w:tcW w:w="1092" w:type="dxa"/>
                <w:tcBorders>
                  <w:top w:val="single" w:sz="4" w:space="0" w:color="auto"/>
                </w:tcBorders>
              </w:tcPr>
            </w:tcPrChange>
          </w:tcPr>
          <w:p w:rsidR="00D33DE8" w:rsidRDefault="00D33DE8" w:rsidP="00D33DE8">
            <w:pPr>
              <w:pStyle w:val="Compact"/>
              <w:jc w:val="center"/>
              <w:rPr>
                <w:ins w:id="99" w:author="Jonathan Joseph" w:date="2018-02-21T12:43:00Z"/>
              </w:rPr>
            </w:pPr>
            <w:ins w:id="100" w:author="Jonathan Joseph" w:date="2018-02-21T12:43:00Z">
              <w:r>
                <w:t>Adult</w:t>
              </w:r>
            </w:ins>
          </w:p>
        </w:tc>
        <w:tc>
          <w:tcPr>
            <w:tcW w:w="1103" w:type="dxa"/>
            <w:tcBorders>
              <w:top w:val="single" w:sz="4" w:space="0" w:color="auto"/>
            </w:tcBorders>
            <w:tcPrChange w:id="101" w:author="Jonathan Joseph" w:date="2018-02-21T12:46:00Z">
              <w:tcPr>
                <w:tcW w:w="1103" w:type="dxa"/>
                <w:tcBorders>
                  <w:top w:val="single" w:sz="4" w:space="0" w:color="auto"/>
                </w:tcBorders>
              </w:tcPr>
            </w:tcPrChange>
          </w:tcPr>
          <w:p w:rsidR="00D33DE8" w:rsidRDefault="00D33DE8" w:rsidP="00D33DE8">
            <w:pPr>
              <w:pStyle w:val="Compact"/>
              <w:jc w:val="center"/>
              <w:rPr>
                <w:ins w:id="102" w:author="Jonathan Joseph" w:date="2018-02-21T12:43:00Z"/>
              </w:rPr>
            </w:pPr>
            <w:ins w:id="103" w:author="Jonathan Joseph" w:date="2018-02-21T12:43:00Z">
              <w:r>
                <w:t>No HCE</w:t>
              </w:r>
            </w:ins>
          </w:p>
        </w:tc>
        <w:tc>
          <w:tcPr>
            <w:tcW w:w="1513" w:type="dxa"/>
            <w:tcBorders>
              <w:top w:val="single" w:sz="4" w:space="0" w:color="auto"/>
            </w:tcBorders>
            <w:tcPrChange w:id="104" w:author="Jonathan Joseph" w:date="2018-02-21T12:46:00Z">
              <w:tcPr>
                <w:tcW w:w="1007" w:type="dxa"/>
                <w:tcBorders>
                  <w:top w:val="single" w:sz="4" w:space="0" w:color="auto"/>
                </w:tcBorders>
              </w:tcPr>
            </w:tcPrChange>
          </w:tcPr>
          <w:p w:rsidR="00D33DE8" w:rsidRDefault="00D33DE8" w:rsidP="00D33DE8">
            <w:pPr>
              <w:pStyle w:val="Compact"/>
              <w:jc w:val="center"/>
              <w:rPr>
                <w:ins w:id="105" w:author="Jonathan Joseph" w:date="2018-02-21T12:43:00Z"/>
              </w:rPr>
            </w:pPr>
            <w:ins w:id="106" w:author="Jonathan Joseph" w:date="2018-02-21T12:45:00Z">
              <w:r w:rsidRPr="00A72047">
                <w:t>35.4</w:t>
              </w:r>
            </w:ins>
          </w:p>
        </w:tc>
        <w:tc>
          <w:tcPr>
            <w:tcW w:w="1440" w:type="dxa"/>
            <w:tcBorders>
              <w:top w:val="single" w:sz="4" w:space="0" w:color="auto"/>
            </w:tcBorders>
            <w:tcPrChange w:id="107" w:author="Jonathan Joseph" w:date="2018-02-21T12:46:00Z">
              <w:tcPr>
                <w:tcW w:w="1464" w:type="dxa"/>
                <w:tcBorders>
                  <w:top w:val="single" w:sz="4" w:space="0" w:color="auto"/>
                </w:tcBorders>
              </w:tcPr>
            </w:tcPrChange>
          </w:tcPr>
          <w:p w:rsidR="00D33DE8" w:rsidRDefault="00D33DE8" w:rsidP="00D33DE8">
            <w:pPr>
              <w:pStyle w:val="Compact"/>
              <w:jc w:val="center"/>
              <w:rPr>
                <w:ins w:id="108" w:author="Jonathan Joseph" w:date="2018-02-21T12:43:00Z"/>
              </w:rPr>
            </w:pPr>
            <w:ins w:id="109" w:author="Jonathan Joseph" w:date="2018-02-21T12:45:00Z">
              <w:r w:rsidRPr="00A72047">
                <w:t>98.3</w:t>
              </w:r>
            </w:ins>
          </w:p>
        </w:tc>
        <w:tc>
          <w:tcPr>
            <w:tcW w:w="1440" w:type="dxa"/>
            <w:tcBorders>
              <w:top w:val="single" w:sz="4" w:space="0" w:color="auto"/>
            </w:tcBorders>
            <w:tcPrChange w:id="110" w:author="Jonathan Joseph" w:date="2018-02-21T12:46:00Z">
              <w:tcPr>
                <w:tcW w:w="1373" w:type="dxa"/>
                <w:tcBorders>
                  <w:top w:val="single" w:sz="4" w:space="0" w:color="auto"/>
                </w:tcBorders>
              </w:tcPr>
            </w:tcPrChange>
          </w:tcPr>
          <w:p w:rsidR="00D33DE8" w:rsidRDefault="00D33DE8" w:rsidP="00D33DE8">
            <w:pPr>
              <w:pStyle w:val="Compact"/>
              <w:jc w:val="center"/>
              <w:rPr>
                <w:ins w:id="111" w:author="Jonathan Joseph" w:date="2018-02-21T12:43:00Z"/>
              </w:rPr>
            </w:pPr>
            <w:ins w:id="112" w:author="Jonathan Joseph" w:date="2018-02-21T12:45:00Z">
              <w:r w:rsidRPr="00A72047">
                <w:t>52.1</w:t>
              </w:r>
            </w:ins>
          </w:p>
        </w:tc>
        <w:tc>
          <w:tcPr>
            <w:tcW w:w="1440" w:type="dxa"/>
            <w:tcBorders>
              <w:top w:val="single" w:sz="4" w:space="0" w:color="auto"/>
            </w:tcBorders>
            <w:tcPrChange w:id="113" w:author="Jonathan Joseph" w:date="2018-02-21T12:46:00Z">
              <w:tcPr>
                <w:tcW w:w="1556" w:type="dxa"/>
                <w:tcBorders>
                  <w:top w:val="single" w:sz="4" w:space="0" w:color="auto"/>
                </w:tcBorders>
              </w:tcPr>
            </w:tcPrChange>
          </w:tcPr>
          <w:p w:rsidR="00D33DE8" w:rsidRDefault="00D33DE8" w:rsidP="00D33DE8">
            <w:pPr>
              <w:pStyle w:val="Compact"/>
              <w:jc w:val="center"/>
              <w:rPr>
                <w:ins w:id="114" w:author="Jonathan Joseph" w:date="2018-02-21T12:43:00Z"/>
              </w:rPr>
            </w:pPr>
            <w:ins w:id="115" w:author="Jonathan Joseph" w:date="2018-02-21T12:45:00Z">
              <w:r w:rsidRPr="00A72047">
                <w:t>98.5</w:t>
              </w:r>
            </w:ins>
          </w:p>
        </w:tc>
      </w:tr>
      <w:tr w:rsidR="00D33DE8" w:rsidTr="00D33DE8">
        <w:trPr>
          <w:ins w:id="116" w:author="Jonathan Joseph" w:date="2018-02-21T12:43:00Z"/>
        </w:trPr>
        <w:tc>
          <w:tcPr>
            <w:tcW w:w="1092" w:type="dxa"/>
            <w:tcPrChange w:id="117" w:author="Jonathan Joseph" w:date="2018-02-21T12:46:00Z">
              <w:tcPr>
                <w:tcW w:w="1092" w:type="dxa"/>
              </w:tcPr>
            </w:tcPrChange>
          </w:tcPr>
          <w:p w:rsidR="00D33DE8" w:rsidRDefault="00D33DE8" w:rsidP="00D33DE8">
            <w:pPr>
              <w:rPr>
                <w:ins w:id="118" w:author="Jonathan Joseph" w:date="2018-02-21T12:43:00Z"/>
              </w:rPr>
            </w:pPr>
          </w:p>
        </w:tc>
        <w:tc>
          <w:tcPr>
            <w:tcW w:w="1103" w:type="dxa"/>
            <w:tcPrChange w:id="119" w:author="Jonathan Joseph" w:date="2018-02-21T12:46:00Z">
              <w:tcPr>
                <w:tcW w:w="1103" w:type="dxa"/>
              </w:tcPr>
            </w:tcPrChange>
          </w:tcPr>
          <w:p w:rsidR="00D33DE8" w:rsidRDefault="00D33DE8" w:rsidP="00D33DE8">
            <w:pPr>
              <w:pStyle w:val="Compact"/>
              <w:jc w:val="center"/>
              <w:rPr>
                <w:ins w:id="120" w:author="Jonathan Joseph" w:date="2018-02-21T12:43:00Z"/>
              </w:rPr>
            </w:pPr>
            <w:ins w:id="121" w:author="Jonathan Joseph" w:date="2018-02-21T12:43:00Z">
              <w:r>
                <w:t>HCE</w:t>
              </w:r>
            </w:ins>
          </w:p>
        </w:tc>
        <w:tc>
          <w:tcPr>
            <w:tcW w:w="1513" w:type="dxa"/>
            <w:tcPrChange w:id="122" w:author="Jonathan Joseph" w:date="2018-02-21T12:46:00Z">
              <w:tcPr>
                <w:tcW w:w="1007" w:type="dxa"/>
              </w:tcPr>
            </w:tcPrChange>
          </w:tcPr>
          <w:p w:rsidR="00D33DE8" w:rsidRDefault="00D33DE8" w:rsidP="00D33DE8">
            <w:pPr>
              <w:pStyle w:val="Compact"/>
              <w:jc w:val="center"/>
              <w:rPr>
                <w:ins w:id="123" w:author="Jonathan Joseph" w:date="2018-02-21T12:43:00Z"/>
              </w:rPr>
            </w:pPr>
            <w:ins w:id="124" w:author="Jonathan Joseph" w:date="2018-02-21T12:45:00Z">
              <w:r w:rsidRPr="00A72047">
                <w:t>29.8</w:t>
              </w:r>
            </w:ins>
          </w:p>
        </w:tc>
        <w:tc>
          <w:tcPr>
            <w:tcW w:w="1440" w:type="dxa"/>
            <w:tcPrChange w:id="125" w:author="Jonathan Joseph" w:date="2018-02-21T12:46:00Z">
              <w:tcPr>
                <w:tcW w:w="1464" w:type="dxa"/>
              </w:tcPr>
            </w:tcPrChange>
          </w:tcPr>
          <w:p w:rsidR="00D33DE8" w:rsidRDefault="00D33DE8" w:rsidP="00D33DE8">
            <w:pPr>
              <w:pStyle w:val="Compact"/>
              <w:jc w:val="center"/>
              <w:rPr>
                <w:ins w:id="126" w:author="Jonathan Joseph" w:date="2018-02-21T12:43:00Z"/>
              </w:rPr>
            </w:pPr>
            <w:ins w:id="127" w:author="Jonathan Joseph" w:date="2018-02-21T12:45:00Z">
              <w:r w:rsidRPr="00A72047">
                <w:t>98.1</w:t>
              </w:r>
            </w:ins>
          </w:p>
        </w:tc>
        <w:tc>
          <w:tcPr>
            <w:tcW w:w="1440" w:type="dxa"/>
            <w:tcPrChange w:id="128" w:author="Jonathan Joseph" w:date="2018-02-21T12:46:00Z">
              <w:tcPr>
                <w:tcW w:w="1373" w:type="dxa"/>
              </w:tcPr>
            </w:tcPrChange>
          </w:tcPr>
          <w:p w:rsidR="00D33DE8" w:rsidRDefault="00D33DE8" w:rsidP="00D33DE8">
            <w:pPr>
              <w:pStyle w:val="Compact"/>
              <w:jc w:val="center"/>
              <w:rPr>
                <w:ins w:id="129" w:author="Jonathan Joseph" w:date="2018-02-21T12:43:00Z"/>
              </w:rPr>
            </w:pPr>
            <w:ins w:id="130" w:author="Jonathan Joseph" w:date="2018-02-21T12:45:00Z">
              <w:r w:rsidRPr="00A72047">
                <w:t>39.8</w:t>
              </w:r>
            </w:ins>
          </w:p>
        </w:tc>
        <w:tc>
          <w:tcPr>
            <w:tcW w:w="1440" w:type="dxa"/>
            <w:tcPrChange w:id="131" w:author="Jonathan Joseph" w:date="2018-02-21T12:46:00Z">
              <w:tcPr>
                <w:tcW w:w="1556" w:type="dxa"/>
              </w:tcPr>
            </w:tcPrChange>
          </w:tcPr>
          <w:p w:rsidR="00D33DE8" w:rsidRDefault="00D33DE8" w:rsidP="00D33DE8">
            <w:pPr>
              <w:pStyle w:val="Compact"/>
              <w:jc w:val="center"/>
              <w:rPr>
                <w:ins w:id="132" w:author="Jonathan Joseph" w:date="2018-02-21T12:43:00Z"/>
              </w:rPr>
            </w:pPr>
            <w:ins w:id="133" w:author="Jonathan Joseph" w:date="2018-02-21T12:45:00Z">
              <w:r w:rsidRPr="00A72047">
                <w:t>98.2</w:t>
              </w:r>
            </w:ins>
          </w:p>
        </w:tc>
      </w:tr>
      <w:tr w:rsidR="00D33DE8" w:rsidTr="00D33DE8">
        <w:trPr>
          <w:ins w:id="134" w:author="Jonathan Joseph" w:date="2018-02-21T12:43:00Z"/>
        </w:trPr>
        <w:tc>
          <w:tcPr>
            <w:tcW w:w="1092" w:type="dxa"/>
            <w:tcPrChange w:id="135" w:author="Jonathan Joseph" w:date="2018-02-21T12:46:00Z">
              <w:tcPr>
                <w:tcW w:w="1092" w:type="dxa"/>
              </w:tcPr>
            </w:tcPrChange>
          </w:tcPr>
          <w:p w:rsidR="00D33DE8" w:rsidRDefault="00D33DE8" w:rsidP="00D33DE8">
            <w:pPr>
              <w:pStyle w:val="Compact"/>
              <w:jc w:val="center"/>
              <w:rPr>
                <w:ins w:id="136" w:author="Jonathan Joseph" w:date="2018-02-21T12:43:00Z"/>
              </w:rPr>
            </w:pPr>
            <w:ins w:id="137" w:author="Jonathan Joseph" w:date="2018-02-21T12:43:00Z">
              <w:r>
                <w:t>Child</w:t>
              </w:r>
            </w:ins>
          </w:p>
        </w:tc>
        <w:tc>
          <w:tcPr>
            <w:tcW w:w="1103" w:type="dxa"/>
            <w:tcPrChange w:id="138" w:author="Jonathan Joseph" w:date="2018-02-21T12:46:00Z">
              <w:tcPr>
                <w:tcW w:w="1103" w:type="dxa"/>
              </w:tcPr>
            </w:tcPrChange>
          </w:tcPr>
          <w:p w:rsidR="00D33DE8" w:rsidRDefault="00D33DE8" w:rsidP="00D33DE8">
            <w:pPr>
              <w:pStyle w:val="Compact"/>
              <w:jc w:val="center"/>
              <w:rPr>
                <w:ins w:id="139" w:author="Jonathan Joseph" w:date="2018-02-21T12:43:00Z"/>
              </w:rPr>
            </w:pPr>
            <w:ins w:id="140" w:author="Jonathan Joseph" w:date="2018-02-21T12:43:00Z">
              <w:r>
                <w:t>No HCE</w:t>
              </w:r>
            </w:ins>
          </w:p>
        </w:tc>
        <w:tc>
          <w:tcPr>
            <w:tcW w:w="1513" w:type="dxa"/>
            <w:tcPrChange w:id="141" w:author="Jonathan Joseph" w:date="2018-02-21T12:46:00Z">
              <w:tcPr>
                <w:tcW w:w="1007" w:type="dxa"/>
              </w:tcPr>
            </w:tcPrChange>
          </w:tcPr>
          <w:p w:rsidR="00D33DE8" w:rsidRDefault="00D33DE8" w:rsidP="00D33DE8">
            <w:pPr>
              <w:pStyle w:val="Compact"/>
              <w:jc w:val="center"/>
              <w:rPr>
                <w:ins w:id="142" w:author="Jonathan Joseph" w:date="2018-02-21T12:43:00Z"/>
              </w:rPr>
            </w:pPr>
            <w:ins w:id="143" w:author="Jonathan Joseph" w:date="2018-02-21T12:45:00Z">
              <w:r w:rsidRPr="00A72047">
                <w:t>40.5</w:t>
              </w:r>
            </w:ins>
          </w:p>
        </w:tc>
        <w:tc>
          <w:tcPr>
            <w:tcW w:w="1440" w:type="dxa"/>
            <w:tcPrChange w:id="144" w:author="Jonathan Joseph" w:date="2018-02-21T12:46:00Z">
              <w:tcPr>
                <w:tcW w:w="1464" w:type="dxa"/>
              </w:tcPr>
            </w:tcPrChange>
          </w:tcPr>
          <w:p w:rsidR="00D33DE8" w:rsidRDefault="00D33DE8" w:rsidP="00D33DE8">
            <w:pPr>
              <w:pStyle w:val="Compact"/>
              <w:jc w:val="center"/>
              <w:rPr>
                <w:ins w:id="145" w:author="Jonathan Joseph" w:date="2018-02-21T12:43:00Z"/>
              </w:rPr>
            </w:pPr>
            <w:ins w:id="146" w:author="Jonathan Joseph" w:date="2018-02-21T12:45:00Z">
              <w:r w:rsidRPr="00A72047">
                <w:t>97.6</w:t>
              </w:r>
            </w:ins>
          </w:p>
        </w:tc>
        <w:tc>
          <w:tcPr>
            <w:tcW w:w="1440" w:type="dxa"/>
            <w:tcPrChange w:id="147" w:author="Jonathan Joseph" w:date="2018-02-21T12:46:00Z">
              <w:tcPr>
                <w:tcW w:w="1373" w:type="dxa"/>
              </w:tcPr>
            </w:tcPrChange>
          </w:tcPr>
          <w:p w:rsidR="00D33DE8" w:rsidRDefault="00D33DE8" w:rsidP="00D33DE8">
            <w:pPr>
              <w:pStyle w:val="Compact"/>
              <w:jc w:val="center"/>
              <w:rPr>
                <w:ins w:id="148" w:author="Jonathan Joseph" w:date="2018-02-21T12:43:00Z"/>
              </w:rPr>
            </w:pPr>
            <w:ins w:id="149" w:author="Jonathan Joseph" w:date="2018-02-21T12:45:00Z">
              <w:r w:rsidRPr="00A72047">
                <w:t>55.2</w:t>
              </w:r>
            </w:ins>
          </w:p>
        </w:tc>
        <w:tc>
          <w:tcPr>
            <w:tcW w:w="1440" w:type="dxa"/>
            <w:tcPrChange w:id="150" w:author="Jonathan Joseph" w:date="2018-02-21T12:46:00Z">
              <w:tcPr>
                <w:tcW w:w="1556" w:type="dxa"/>
              </w:tcPr>
            </w:tcPrChange>
          </w:tcPr>
          <w:p w:rsidR="00D33DE8" w:rsidRDefault="00D33DE8" w:rsidP="00D33DE8">
            <w:pPr>
              <w:pStyle w:val="Compact"/>
              <w:jc w:val="center"/>
              <w:rPr>
                <w:ins w:id="151" w:author="Jonathan Joseph" w:date="2018-02-21T12:43:00Z"/>
              </w:rPr>
            </w:pPr>
            <w:ins w:id="152" w:author="Jonathan Joseph" w:date="2018-02-21T12:45:00Z">
              <w:r w:rsidRPr="00A72047">
                <w:t>97.7</w:t>
              </w:r>
            </w:ins>
          </w:p>
        </w:tc>
      </w:tr>
      <w:tr w:rsidR="00D33DE8" w:rsidTr="00D33DE8">
        <w:trPr>
          <w:ins w:id="153" w:author="Jonathan Joseph" w:date="2018-02-21T12:43:00Z"/>
        </w:trPr>
        <w:tc>
          <w:tcPr>
            <w:tcW w:w="1092" w:type="dxa"/>
            <w:tcPrChange w:id="154" w:author="Jonathan Joseph" w:date="2018-02-21T12:46:00Z">
              <w:tcPr>
                <w:tcW w:w="1092" w:type="dxa"/>
              </w:tcPr>
            </w:tcPrChange>
          </w:tcPr>
          <w:p w:rsidR="00D33DE8" w:rsidRDefault="00D33DE8" w:rsidP="00D33DE8">
            <w:pPr>
              <w:rPr>
                <w:ins w:id="155" w:author="Jonathan Joseph" w:date="2018-02-21T12:43:00Z"/>
              </w:rPr>
            </w:pPr>
          </w:p>
        </w:tc>
        <w:tc>
          <w:tcPr>
            <w:tcW w:w="1103" w:type="dxa"/>
            <w:tcPrChange w:id="156" w:author="Jonathan Joseph" w:date="2018-02-21T12:46:00Z">
              <w:tcPr>
                <w:tcW w:w="1103" w:type="dxa"/>
              </w:tcPr>
            </w:tcPrChange>
          </w:tcPr>
          <w:p w:rsidR="00D33DE8" w:rsidRDefault="00D33DE8" w:rsidP="00D33DE8">
            <w:pPr>
              <w:pStyle w:val="Compact"/>
              <w:jc w:val="center"/>
              <w:rPr>
                <w:ins w:id="157" w:author="Jonathan Joseph" w:date="2018-02-21T12:43:00Z"/>
              </w:rPr>
            </w:pPr>
            <w:ins w:id="158" w:author="Jonathan Joseph" w:date="2018-02-21T12:43:00Z">
              <w:r>
                <w:t>HCE</w:t>
              </w:r>
            </w:ins>
          </w:p>
        </w:tc>
        <w:tc>
          <w:tcPr>
            <w:tcW w:w="1513" w:type="dxa"/>
            <w:tcPrChange w:id="159" w:author="Jonathan Joseph" w:date="2018-02-21T12:46:00Z">
              <w:tcPr>
                <w:tcW w:w="1007" w:type="dxa"/>
              </w:tcPr>
            </w:tcPrChange>
          </w:tcPr>
          <w:p w:rsidR="00D33DE8" w:rsidRDefault="00D33DE8" w:rsidP="00D33DE8">
            <w:pPr>
              <w:pStyle w:val="Compact"/>
              <w:jc w:val="center"/>
              <w:rPr>
                <w:ins w:id="160" w:author="Jonathan Joseph" w:date="2018-02-21T12:43:00Z"/>
              </w:rPr>
            </w:pPr>
            <w:ins w:id="161" w:author="Jonathan Joseph" w:date="2018-02-21T12:45:00Z">
              <w:r w:rsidRPr="00A72047">
                <w:t>41</w:t>
              </w:r>
            </w:ins>
            <w:ins w:id="162" w:author="Alan Lopez" w:date="2018-02-22T15:47:00Z">
              <w:r w:rsidR="00A91F2F">
                <w:t>.0</w:t>
              </w:r>
            </w:ins>
            <w:bookmarkStart w:id="163" w:name="_GoBack"/>
            <w:bookmarkEnd w:id="163"/>
          </w:p>
        </w:tc>
        <w:tc>
          <w:tcPr>
            <w:tcW w:w="1440" w:type="dxa"/>
            <w:tcPrChange w:id="164" w:author="Jonathan Joseph" w:date="2018-02-21T12:46:00Z">
              <w:tcPr>
                <w:tcW w:w="1464" w:type="dxa"/>
              </w:tcPr>
            </w:tcPrChange>
          </w:tcPr>
          <w:p w:rsidR="00D33DE8" w:rsidRDefault="00D33DE8" w:rsidP="00D33DE8">
            <w:pPr>
              <w:pStyle w:val="Compact"/>
              <w:jc w:val="center"/>
              <w:rPr>
                <w:ins w:id="165" w:author="Jonathan Joseph" w:date="2018-02-21T12:43:00Z"/>
              </w:rPr>
            </w:pPr>
            <w:ins w:id="166" w:author="Jonathan Joseph" w:date="2018-02-21T12:45:00Z">
              <w:r w:rsidRPr="00A72047">
                <w:t>97.6</w:t>
              </w:r>
            </w:ins>
          </w:p>
        </w:tc>
        <w:tc>
          <w:tcPr>
            <w:tcW w:w="1440" w:type="dxa"/>
            <w:tcPrChange w:id="167" w:author="Jonathan Joseph" w:date="2018-02-21T12:46:00Z">
              <w:tcPr>
                <w:tcW w:w="1373" w:type="dxa"/>
              </w:tcPr>
            </w:tcPrChange>
          </w:tcPr>
          <w:p w:rsidR="00D33DE8" w:rsidRDefault="00D33DE8" w:rsidP="00D33DE8">
            <w:pPr>
              <w:pStyle w:val="Compact"/>
              <w:jc w:val="center"/>
              <w:rPr>
                <w:ins w:id="168" w:author="Jonathan Joseph" w:date="2018-02-21T12:43:00Z"/>
              </w:rPr>
            </w:pPr>
            <w:ins w:id="169" w:author="Jonathan Joseph" w:date="2018-02-21T12:45:00Z">
              <w:r w:rsidRPr="00A72047">
                <w:t>46.7</w:t>
              </w:r>
            </w:ins>
          </w:p>
        </w:tc>
        <w:tc>
          <w:tcPr>
            <w:tcW w:w="1440" w:type="dxa"/>
            <w:tcPrChange w:id="170" w:author="Jonathan Joseph" w:date="2018-02-21T12:46:00Z">
              <w:tcPr>
                <w:tcW w:w="1556" w:type="dxa"/>
              </w:tcPr>
            </w:tcPrChange>
          </w:tcPr>
          <w:p w:rsidR="00D33DE8" w:rsidRDefault="00D33DE8" w:rsidP="00D33DE8">
            <w:pPr>
              <w:pStyle w:val="Compact"/>
              <w:jc w:val="center"/>
              <w:rPr>
                <w:ins w:id="171" w:author="Jonathan Joseph" w:date="2018-02-21T12:43:00Z"/>
              </w:rPr>
            </w:pPr>
            <w:ins w:id="172" w:author="Jonathan Joseph" w:date="2018-02-21T12:45:00Z">
              <w:r w:rsidRPr="00A72047">
                <w:t>97.4</w:t>
              </w:r>
            </w:ins>
          </w:p>
        </w:tc>
      </w:tr>
      <w:tr w:rsidR="00D33DE8" w:rsidTr="00D33DE8">
        <w:trPr>
          <w:ins w:id="173" w:author="Jonathan Joseph" w:date="2018-02-21T12:43:00Z"/>
        </w:trPr>
        <w:tc>
          <w:tcPr>
            <w:tcW w:w="1092" w:type="dxa"/>
            <w:tcPrChange w:id="174" w:author="Jonathan Joseph" w:date="2018-02-21T12:46:00Z">
              <w:tcPr>
                <w:tcW w:w="1092" w:type="dxa"/>
              </w:tcPr>
            </w:tcPrChange>
          </w:tcPr>
          <w:p w:rsidR="00D33DE8" w:rsidRDefault="00D33DE8" w:rsidP="00D33DE8">
            <w:pPr>
              <w:pStyle w:val="Compact"/>
              <w:jc w:val="center"/>
              <w:rPr>
                <w:ins w:id="175" w:author="Jonathan Joseph" w:date="2018-02-21T12:43:00Z"/>
              </w:rPr>
            </w:pPr>
            <w:ins w:id="176" w:author="Jonathan Joseph" w:date="2018-02-21T12:43:00Z">
              <w:r>
                <w:t>Neonate</w:t>
              </w:r>
            </w:ins>
          </w:p>
        </w:tc>
        <w:tc>
          <w:tcPr>
            <w:tcW w:w="1103" w:type="dxa"/>
            <w:tcPrChange w:id="177" w:author="Jonathan Joseph" w:date="2018-02-21T12:46:00Z">
              <w:tcPr>
                <w:tcW w:w="1103" w:type="dxa"/>
              </w:tcPr>
            </w:tcPrChange>
          </w:tcPr>
          <w:p w:rsidR="00D33DE8" w:rsidRDefault="00D33DE8" w:rsidP="00D33DE8">
            <w:pPr>
              <w:pStyle w:val="Compact"/>
              <w:jc w:val="center"/>
              <w:rPr>
                <w:ins w:id="178" w:author="Jonathan Joseph" w:date="2018-02-21T12:43:00Z"/>
              </w:rPr>
            </w:pPr>
            <w:ins w:id="179" w:author="Jonathan Joseph" w:date="2018-02-21T12:43:00Z">
              <w:r>
                <w:t>No HCE</w:t>
              </w:r>
            </w:ins>
          </w:p>
        </w:tc>
        <w:tc>
          <w:tcPr>
            <w:tcW w:w="1513" w:type="dxa"/>
            <w:tcPrChange w:id="180" w:author="Jonathan Joseph" w:date="2018-02-21T12:46:00Z">
              <w:tcPr>
                <w:tcW w:w="1007" w:type="dxa"/>
              </w:tcPr>
            </w:tcPrChange>
          </w:tcPr>
          <w:p w:rsidR="00D33DE8" w:rsidRDefault="00D33DE8" w:rsidP="00D33DE8">
            <w:pPr>
              <w:pStyle w:val="Compact"/>
              <w:jc w:val="center"/>
              <w:rPr>
                <w:ins w:id="181" w:author="Jonathan Joseph" w:date="2018-02-21T12:43:00Z"/>
              </w:rPr>
            </w:pPr>
            <w:ins w:id="182" w:author="Jonathan Joseph" w:date="2018-02-21T12:45:00Z">
              <w:r w:rsidRPr="00A72047">
                <w:t>47.4</w:t>
              </w:r>
            </w:ins>
          </w:p>
        </w:tc>
        <w:tc>
          <w:tcPr>
            <w:tcW w:w="1440" w:type="dxa"/>
            <w:tcPrChange w:id="183" w:author="Jonathan Joseph" w:date="2018-02-21T12:46:00Z">
              <w:tcPr>
                <w:tcW w:w="1464" w:type="dxa"/>
              </w:tcPr>
            </w:tcPrChange>
          </w:tcPr>
          <w:p w:rsidR="00D33DE8" w:rsidRDefault="00D33DE8" w:rsidP="00D33DE8">
            <w:pPr>
              <w:pStyle w:val="Compact"/>
              <w:jc w:val="center"/>
              <w:rPr>
                <w:ins w:id="184" w:author="Jonathan Joseph" w:date="2018-02-21T12:43:00Z"/>
              </w:rPr>
            </w:pPr>
            <w:ins w:id="185" w:author="Jonathan Joseph" w:date="2018-02-21T12:45:00Z">
              <w:r w:rsidRPr="00A72047">
                <w:t>90.1</w:t>
              </w:r>
            </w:ins>
          </w:p>
        </w:tc>
        <w:tc>
          <w:tcPr>
            <w:tcW w:w="1440" w:type="dxa"/>
            <w:tcPrChange w:id="186" w:author="Jonathan Joseph" w:date="2018-02-21T12:46:00Z">
              <w:tcPr>
                <w:tcW w:w="1373" w:type="dxa"/>
              </w:tcPr>
            </w:tcPrChange>
          </w:tcPr>
          <w:p w:rsidR="00D33DE8" w:rsidRDefault="00D33DE8" w:rsidP="00D33DE8">
            <w:pPr>
              <w:pStyle w:val="Compact"/>
              <w:jc w:val="center"/>
              <w:rPr>
                <w:ins w:id="187" w:author="Jonathan Joseph" w:date="2018-02-21T12:43:00Z"/>
              </w:rPr>
            </w:pPr>
            <w:ins w:id="188" w:author="Jonathan Joseph" w:date="2018-02-21T12:45:00Z">
              <w:r w:rsidRPr="00A72047">
                <w:t>56.3</w:t>
              </w:r>
            </w:ins>
          </w:p>
        </w:tc>
        <w:tc>
          <w:tcPr>
            <w:tcW w:w="1440" w:type="dxa"/>
            <w:tcPrChange w:id="189" w:author="Jonathan Joseph" w:date="2018-02-21T12:46:00Z">
              <w:tcPr>
                <w:tcW w:w="1556" w:type="dxa"/>
              </w:tcPr>
            </w:tcPrChange>
          </w:tcPr>
          <w:p w:rsidR="00D33DE8" w:rsidRDefault="00D33DE8" w:rsidP="00D33DE8">
            <w:pPr>
              <w:pStyle w:val="Compact"/>
              <w:jc w:val="center"/>
              <w:rPr>
                <w:ins w:id="190" w:author="Jonathan Joseph" w:date="2018-02-21T12:43:00Z"/>
              </w:rPr>
            </w:pPr>
            <w:ins w:id="191" w:author="Jonathan Joseph" w:date="2018-02-21T12:45:00Z">
              <w:r w:rsidRPr="00A72047">
                <w:t>93.8</w:t>
              </w:r>
            </w:ins>
          </w:p>
        </w:tc>
      </w:tr>
      <w:tr w:rsidR="00D33DE8" w:rsidTr="00D33DE8">
        <w:trPr>
          <w:ins w:id="192" w:author="Jonathan Joseph" w:date="2018-02-21T12:43:00Z"/>
        </w:trPr>
        <w:tc>
          <w:tcPr>
            <w:tcW w:w="1092" w:type="dxa"/>
            <w:tcPrChange w:id="193" w:author="Jonathan Joseph" w:date="2018-02-21T12:46:00Z">
              <w:tcPr>
                <w:tcW w:w="1092" w:type="dxa"/>
              </w:tcPr>
            </w:tcPrChange>
          </w:tcPr>
          <w:p w:rsidR="00D33DE8" w:rsidRDefault="00D33DE8" w:rsidP="00D33DE8">
            <w:pPr>
              <w:rPr>
                <w:ins w:id="194" w:author="Jonathan Joseph" w:date="2018-02-21T12:43:00Z"/>
              </w:rPr>
            </w:pPr>
          </w:p>
        </w:tc>
        <w:tc>
          <w:tcPr>
            <w:tcW w:w="1103" w:type="dxa"/>
            <w:tcPrChange w:id="195" w:author="Jonathan Joseph" w:date="2018-02-21T12:46:00Z">
              <w:tcPr>
                <w:tcW w:w="1103" w:type="dxa"/>
              </w:tcPr>
            </w:tcPrChange>
          </w:tcPr>
          <w:p w:rsidR="00D33DE8" w:rsidRDefault="00D33DE8" w:rsidP="00D33DE8">
            <w:pPr>
              <w:pStyle w:val="Compact"/>
              <w:jc w:val="center"/>
              <w:rPr>
                <w:ins w:id="196" w:author="Jonathan Joseph" w:date="2018-02-21T12:43:00Z"/>
              </w:rPr>
            </w:pPr>
            <w:ins w:id="197" w:author="Jonathan Joseph" w:date="2018-02-21T12:43:00Z">
              <w:r>
                <w:t>HCE</w:t>
              </w:r>
            </w:ins>
          </w:p>
        </w:tc>
        <w:tc>
          <w:tcPr>
            <w:tcW w:w="1513" w:type="dxa"/>
            <w:tcPrChange w:id="198" w:author="Jonathan Joseph" w:date="2018-02-21T12:46:00Z">
              <w:tcPr>
                <w:tcW w:w="1007" w:type="dxa"/>
              </w:tcPr>
            </w:tcPrChange>
          </w:tcPr>
          <w:p w:rsidR="00D33DE8" w:rsidRDefault="00D33DE8" w:rsidP="00D33DE8">
            <w:pPr>
              <w:pStyle w:val="Compact"/>
              <w:jc w:val="center"/>
              <w:rPr>
                <w:ins w:id="199" w:author="Jonathan Joseph" w:date="2018-02-21T12:43:00Z"/>
              </w:rPr>
            </w:pPr>
            <w:ins w:id="200" w:author="Jonathan Joseph" w:date="2018-02-21T12:45:00Z">
              <w:r w:rsidRPr="00A72047">
                <w:t>47.5</w:t>
              </w:r>
            </w:ins>
          </w:p>
        </w:tc>
        <w:tc>
          <w:tcPr>
            <w:tcW w:w="1440" w:type="dxa"/>
            <w:tcPrChange w:id="201" w:author="Jonathan Joseph" w:date="2018-02-21T12:46:00Z">
              <w:tcPr>
                <w:tcW w:w="1464" w:type="dxa"/>
              </w:tcPr>
            </w:tcPrChange>
          </w:tcPr>
          <w:p w:rsidR="00D33DE8" w:rsidRDefault="00D33DE8" w:rsidP="00D33DE8">
            <w:pPr>
              <w:pStyle w:val="Compact"/>
              <w:jc w:val="center"/>
              <w:rPr>
                <w:ins w:id="202" w:author="Jonathan Joseph" w:date="2018-02-21T12:43:00Z"/>
              </w:rPr>
            </w:pPr>
            <w:ins w:id="203" w:author="Jonathan Joseph" w:date="2018-02-21T12:45:00Z">
              <w:r w:rsidRPr="00A72047">
                <w:t>90.2</w:t>
              </w:r>
            </w:ins>
          </w:p>
        </w:tc>
        <w:tc>
          <w:tcPr>
            <w:tcW w:w="1440" w:type="dxa"/>
            <w:tcPrChange w:id="204" w:author="Jonathan Joseph" w:date="2018-02-21T12:46:00Z">
              <w:tcPr>
                <w:tcW w:w="1373" w:type="dxa"/>
              </w:tcPr>
            </w:tcPrChange>
          </w:tcPr>
          <w:p w:rsidR="00D33DE8" w:rsidRDefault="00D33DE8" w:rsidP="00D33DE8">
            <w:pPr>
              <w:pStyle w:val="Compact"/>
              <w:jc w:val="center"/>
              <w:rPr>
                <w:ins w:id="205" w:author="Jonathan Joseph" w:date="2018-02-21T12:43:00Z"/>
              </w:rPr>
            </w:pPr>
            <w:ins w:id="206" w:author="Jonathan Joseph" w:date="2018-02-21T12:45:00Z">
              <w:r w:rsidRPr="00A72047">
                <w:t>53.9</w:t>
              </w:r>
            </w:ins>
          </w:p>
        </w:tc>
        <w:tc>
          <w:tcPr>
            <w:tcW w:w="1440" w:type="dxa"/>
            <w:tcPrChange w:id="207" w:author="Jonathan Joseph" w:date="2018-02-21T12:46:00Z">
              <w:tcPr>
                <w:tcW w:w="1556" w:type="dxa"/>
              </w:tcPr>
            </w:tcPrChange>
          </w:tcPr>
          <w:p w:rsidR="00D33DE8" w:rsidRDefault="00D33DE8" w:rsidP="00D33DE8">
            <w:pPr>
              <w:pStyle w:val="Compact"/>
              <w:jc w:val="center"/>
              <w:rPr>
                <w:ins w:id="208" w:author="Jonathan Joseph" w:date="2018-02-21T12:43:00Z"/>
              </w:rPr>
            </w:pPr>
            <w:ins w:id="209" w:author="Jonathan Joseph" w:date="2018-02-21T12:45:00Z">
              <w:r w:rsidRPr="00A72047">
                <w:t>93.5</w:t>
              </w:r>
            </w:ins>
          </w:p>
        </w:tc>
      </w:tr>
    </w:tbl>
    <w:p w:rsidR="00776B5E" w:rsidRDefault="00776B5E">
      <w:pPr>
        <w:pStyle w:val="BodyText"/>
        <w:rPr>
          <w:ins w:id="210" w:author="Jonathan Joseph" w:date="2018-02-21T12:42:00Z"/>
        </w:rPr>
      </w:pPr>
    </w:p>
    <w:p w:rsidR="00D33DE8" w:rsidRDefault="00D33DE8">
      <w:pPr>
        <w:pStyle w:val="BodyText"/>
        <w:sectPr w:rsidR="00D33DE8" w:rsidSect="00776B5E">
          <w:pgSz w:w="15840" w:h="12240" w:orient="landscape"/>
          <w:pgMar w:top="1440" w:right="1440" w:bottom="1440" w:left="1440" w:header="720" w:footer="720" w:gutter="0"/>
          <w:cols w:space="720"/>
          <w:docGrid w:linePitch="326"/>
        </w:sectPr>
      </w:pPr>
    </w:p>
    <w:p w:rsidR="00C65046" w:rsidRDefault="00776B5E">
      <w:pPr>
        <w:pStyle w:val="Heading1"/>
      </w:pPr>
      <w:bookmarkStart w:id="211" w:name="discussion"/>
      <w:bookmarkEnd w:id="211"/>
      <w:r>
        <w:lastRenderedPageBreak/>
        <w:t>Discussion</w:t>
      </w:r>
    </w:p>
    <w:p w:rsidR="00C65046" w:rsidRDefault="00776B5E">
      <w:pPr>
        <w:pStyle w:val="FirstParagraph"/>
      </w:pPr>
      <w:r>
        <w:t>As expected, InsilicoVA performed best when using the causes and symptoms that closely matched the data. The differences between using the causes and symptoms from the data versus mapping to the InterVA causes and symptoms was greatest for neonates. The differences in population-level accuracy were generally larger than at the individual level. Even when using the ideal configuration InSilicoVA always had lower diagnostic accuracy than the Tariff 2.0 method. The difference was greatest for adults where, without health care variables, the predictive accuracy of InSilicoVA was 9.8 percentage points lower at the individual level, and 20.9 percentage points lower at the population level. This poorer performance, particularly for adult deaths, has significant implications for estimating cause of death patterns in countries where, in all cases, the vast majority of deaths occur among the in the adult population. [20]</w:t>
      </w:r>
    </w:p>
    <w:p w:rsidR="00C65046" w:rsidRDefault="00776B5E">
      <w:pPr>
        <w:pStyle w:val="BodyText"/>
      </w:pPr>
      <w:r>
        <w:t xml:space="preserve">We have reviewed InSilicoVA for two </w:t>
      </w:r>
      <w:ins w:id="212" w:author="Jonathan Joseph" w:date="2018-02-21T11:59:00Z">
        <w:r w:rsidR="00E82700" w:rsidRPr="00E82700">
          <w:t>complementary</w:t>
        </w:r>
      </w:ins>
      <w:ins w:id="213" w:author="Jonathan Joseph" w:date="2018-02-21T12:42:00Z">
        <w:r w:rsidR="00D33DE8">
          <w:t xml:space="preserve"> </w:t>
        </w:r>
      </w:ins>
      <w:del w:id="214" w:author="Jonathan Joseph" w:date="2018-02-21T11:59:00Z">
        <w:r w:rsidDel="00E82700">
          <w:delText xml:space="preserve">complimentary </w:delText>
        </w:r>
      </w:del>
      <w:r>
        <w:t xml:space="preserve">purposes. First, we assessed the performance of the InSilicoVA method as a diagnostic algorithm for verbal autopsy. Second, InSilicoVA is a new piece of software that potentially could be applied routinely into vital statistics systems for deaths without </w:t>
      </w:r>
      <w:del w:id="215" w:author="Abraham D. Flaxman" w:date="2018-02-21T18:11:00Z">
        <w:r w:rsidDel="008D45EF">
          <w:delText>physcian</w:delText>
        </w:r>
      </w:del>
      <w:ins w:id="216" w:author="Abraham D. Flaxman" w:date="2018-02-21T18:11:00Z">
        <w:r w:rsidR="008D45EF">
          <w:t>physician</w:t>
        </w:r>
      </w:ins>
      <w:r>
        <w:t xml:space="preserve"> certification. Knowing that this is a potential use for this software, it is obviously important that the method can be easily applied, and with confidence about diagnostic accuracy, in settings with little technical and statistical support. The need for continuous vetting of model input parameters and verification of model convergence is likely to be problematic in many countries, and likely to result in low-quality cause of death statistics in countries where there are insufficient resources to procure these services.</w:t>
      </w:r>
    </w:p>
    <w:p w:rsidR="00C65046" w:rsidRDefault="00776B5E">
      <w:pPr>
        <w:pStyle w:val="BodyText"/>
      </w:pPr>
      <w:r>
        <w:t>Compared with Tariff 2.0, we found that InSilicoVA performs significantly worse in correctly predicting causes of death. We were not able to identify any configuration of input parameters, for any age group, that outperformed published estimates from the Tariff 2.0 algorithm. InSilicoVA shows the most promising results for child and neonates, despite having noticeably fewer symptom predictors for these age groups, but even for these age groups still has noticeably lower diagnostic accuracy than Tariff 2.0. This result</w:t>
      </w:r>
      <w:del w:id="217" w:author="Abraham D. Flaxman" w:date="2018-02-21T18:06:00Z">
        <w:r w:rsidDel="00747F56">
          <w:delText>s</w:delText>
        </w:r>
      </w:del>
      <w:r>
        <w:t xml:space="preserve"> is generally consistent when comparing cause-specific performance between the two algorithms. For a few causes</w:t>
      </w:r>
      <w:ins w:id="218" w:author="Abraham D. Flaxman" w:date="2018-02-21T18:06:00Z">
        <w:r w:rsidR="00747F56">
          <w:t>,</w:t>
        </w:r>
      </w:ins>
      <w:r>
        <w:t xml:space="preserve"> InSilicoVA had higher CCC. However, the increased sensitivity was at the expense of other causes</w:t>
      </w:r>
      <w:ins w:id="219" w:author="Abraham D. Flaxman" w:date="2018-02-21T18:07:00Z">
        <w:r w:rsidR="00747F56">
          <w:t>,</w:t>
        </w:r>
      </w:ins>
      <w:r>
        <w:t xml:space="preserve"> which had </w:t>
      </w:r>
      <w:del w:id="220" w:author="Abraham D. Flaxman" w:date="2018-02-21T18:06:00Z">
        <w:r w:rsidDel="00747F56">
          <w:delText>signficantly</w:delText>
        </w:r>
      </w:del>
      <w:ins w:id="221" w:author="Abraham D. Flaxman" w:date="2018-02-21T18:06:00Z">
        <w:r w:rsidR="00747F56">
          <w:t>significantly</w:t>
        </w:r>
      </w:ins>
      <w:r>
        <w:t xml:space="preserve"> lower concordance and may indicate that the model overfits to causes which may be easier to detect. This is especially evident for the neonate, where InSilicoVA achieved higher concordance for four causes, but predicted the other two causes at level equal to chance, as indicated by the uncertainty interval containing zero. This is in contrast to Tariff </w:t>
      </w:r>
      <w:del w:id="222" w:author="Abraham D. Flaxman" w:date="2018-02-21T18:19:00Z">
        <w:r w:rsidDel="00477031">
          <w:delText>2.0 which</w:delText>
        </w:r>
      </w:del>
      <w:ins w:id="223" w:author="Abraham D. Flaxman" w:date="2018-02-21T18:19:00Z">
        <w:r w:rsidR="00477031">
          <w:t>2.0, which</w:t>
        </w:r>
      </w:ins>
      <w:r>
        <w:t xml:space="preserve"> performed similarly across causes, with the exception of </w:t>
      </w:r>
      <w:del w:id="224" w:author="Abraham D. Flaxman" w:date="2018-02-21T18:19:00Z">
        <w:r w:rsidDel="00477031">
          <w:delText>Stillbirth which</w:delText>
        </w:r>
      </w:del>
      <w:ins w:id="225" w:author="Abraham D. Flaxman" w:date="2018-02-21T18:19:00Z">
        <w:r w:rsidR="00477031">
          <w:t>Stillbirth, which</w:t>
        </w:r>
      </w:ins>
      <w:r>
        <w:t xml:space="preserve"> had high concordance for both algorithms.</w:t>
      </w:r>
    </w:p>
    <w:p w:rsidR="00C65046" w:rsidRDefault="00776B5E">
      <w:pPr>
        <w:pStyle w:val="BodyText"/>
      </w:pPr>
      <w:r>
        <w:t xml:space="preserve">To predict with this algorithm, users must decide what conditional probabilities matrix to use. The InSilicoVA authors propose that, in practice, ranked conditional probabilities be derived from expert panels that rank the propensities of seeing a symptom given a particular cause of death. [14] They show that the predictive accuracy of the method is heavily dependent on the quality of this input. However, deriving these probabilities may </w:t>
      </w:r>
      <w:r>
        <w:lastRenderedPageBreak/>
        <w:t xml:space="preserve">not be straightforward. The required value is the probability of a </w:t>
      </w:r>
      <w:r>
        <w:rPr>
          <w:i/>
        </w:rPr>
        <w:t>respondent saying</w:t>
      </w:r>
      <w:r>
        <w:t xml:space="preserve"> the decedent had a given symptom. This is subtly but importantly different from the probability of the </w:t>
      </w:r>
      <w:r>
        <w:rPr>
          <w:i/>
        </w:rPr>
        <w:t>decedent having</w:t>
      </w:r>
      <w:r>
        <w:t xml:space="preserve"> the symptom. The value needed for this algorithm requires that a decedent had a symptom, the decedent communicates this symptom to someone or someone notices it, the interviewer finds this person who knew about the symptom, and the respondent remembers the symptom months later when the VA interview is being conducted. The respondent may not notice or may forget key symptoms. When medical professionals create these ranked conditional probabilities, they may implicitly estimate the probability of identifying a symptom themselves in their expert, clinical evaluation. This value could mislead the algorithm and result in inaccurate predictions. It is necessary that experts who select these conditional probabilities balance both the presentation of symptoms due to a disease and the ability of non-experts to reliably identify, remember, and report on these symptoms.</w:t>
      </w:r>
    </w:p>
    <w:p w:rsidR="00C65046" w:rsidRDefault="00776B5E">
      <w:pPr>
        <w:pStyle w:val="BodyText"/>
      </w:pPr>
      <w:r>
        <w:t>We report here, for the first time, the predictive performance of InSilicoVA using the default conditional probabilities (from InterVA). Given resource constraints in the settings where VA is likely to be used, and the logistical difficulties of collecting location-specific probbase information from medical professionals familiar with the area, it is quite likely that the InSilicoVA defaults will be used in practice. We found that the default configuration and conditional probabilities consistently perform worse than chance at all ages at the population-level. The authors claim that InSilicoVA is applicable in a wider range of setting because it does not need to rely on "gold standard" data. [14] However, we have demonstrated that using expert-derived training as opposed to empirically derived training data results in unacceptably poor performance.</w:t>
      </w:r>
    </w:p>
    <w:p w:rsidR="00C65046" w:rsidRDefault="00776B5E">
      <w:pPr>
        <w:pStyle w:val="BodyText"/>
      </w:pPr>
      <w:r>
        <w:t xml:space="preserve">The results from this study match a previous validation of the InterVA </w:t>
      </w:r>
      <w:del w:id="226" w:author="Abraham D. Flaxman" w:date="2018-02-21T18:19:00Z">
        <w:r w:rsidDel="00477031">
          <w:delText>algorithm which found that, once corrected for chance, population-level accuracy of predictions using an expert-derived probbase</w:delText>
        </w:r>
      </w:del>
      <w:ins w:id="227" w:author="Abraham D. Flaxman" w:date="2018-02-21T18:19:00Z">
        <w:r w:rsidR="00477031">
          <w:t>algorithm, which found that, once corrected for chance, population-level accuracy of predictions using an expert-derived probbase,</w:t>
        </w:r>
      </w:ins>
      <w:r>
        <w:t xml:space="preserve"> are relatively poor. [21] The InterVA probbase used by InSilicoVA has undergone extensive field testing and review by numerous investigators in multiple countries. [22] Given this, we believe it is extremely unlikely for expert-derived probbases to produce estimates that rival empirically derived training such as that used by Tariff 2.0. Additionally, expert-derived training has the unfortunate effect of often appearing plausible since it reconfirms the intuition of the experts training and evaluating the method, which can be, and often is, incorrect. The net result is a situation in which diagnostic information being provided by InSilicoVA is likely to be worse than acting on no information whatsoever.</w:t>
      </w:r>
    </w:p>
    <w:p w:rsidR="00C65046" w:rsidRDefault="00776B5E">
      <w:pPr>
        <w:pStyle w:val="BodyText"/>
      </w:pPr>
      <w:r>
        <w:t xml:space="preserve">In this </w:t>
      </w:r>
      <w:del w:id="228" w:author="Abraham D. Flaxman" w:date="2018-02-21T18:20:00Z">
        <w:r w:rsidDel="00477031">
          <w:delText>study</w:delText>
        </w:r>
      </w:del>
      <w:ins w:id="229" w:author="Abraham D. Flaxman" w:date="2018-02-21T18:20:00Z">
        <w:r w:rsidR="00477031">
          <w:t>study,</w:t>
        </w:r>
      </w:ins>
      <w:r>
        <w:t xml:space="preserve"> we used test data with a cause distribution uncorrelated with the training data. This resulted in scenarios in which the training data and test data were sufficiently different that the model could not successfully converge. The </w:t>
      </w:r>
      <w:r>
        <w:rPr>
          <w:rStyle w:val="VerbatimChar"/>
        </w:rPr>
        <w:t>R</w:t>
      </w:r>
      <w:r>
        <w:t xml:space="preserve"> package displays a warning about non-convergence and says the results may be unreliable, but still yields outputs. This raise two operational considerations with the use of InSilicoVA. First, it is possible to create a conditional probabilities matrix in which the model does not successfully produce reliable results. Second, the </w:t>
      </w:r>
      <w:r>
        <w:rPr>
          <w:rStyle w:val="VerbatimChar"/>
        </w:rPr>
        <w:t>R</w:t>
      </w:r>
      <w:r>
        <w:t xml:space="preserve"> package produces results even in this circumstance. It is possible that InSilicoVA users may unintentionally overlook the warning </w:t>
      </w:r>
      <w:r>
        <w:lastRenderedPageBreak/>
        <w:t>that Markov-chain Monte Carlo process has not converged, leading to adoption of results which are known to be statistical inaccurate.</w:t>
      </w:r>
    </w:p>
    <w:p w:rsidR="00C65046" w:rsidRDefault="00776B5E">
      <w:pPr>
        <w:pStyle w:val="BodyText"/>
      </w:pPr>
      <w:r>
        <w:t xml:space="preserve">Installing </w:t>
      </w:r>
      <w:r>
        <w:rPr>
          <w:rStyle w:val="VerbatimChar"/>
        </w:rPr>
        <w:t>Java</w:t>
      </w:r>
      <w:r>
        <w:t xml:space="preserve"> and properly configuring </w:t>
      </w:r>
      <w:r>
        <w:rPr>
          <w:rStyle w:val="VerbatimChar"/>
        </w:rPr>
        <w:t>R</w:t>
      </w:r>
      <w:r>
        <w:t xml:space="preserve"> and </w:t>
      </w:r>
      <w:r>
        <w:rPr>
          <w:rStyle w:val="VerbatimChar"/>
        </w:rPr>
        <w:t>Java</w:t>
      </w:r>
      <w:r>
        <w:t xml:space="preserve"> to work together requires considerable technical expertise and is not standardized across different computer systems. Although InSilicoVA is freely available, it may require expert technical consultation to be usable.</w:t>
      </w:r>
    </w:p>
    <w:p w:rsidR="00C65046" w:rsidRDefault="00776B5E">
      <w:pPr>
        <w:pStyle w:val="Heading1"/>
      </w:pPr>
      <w:bookmarkStart w:id="230" w:name="conclusions-1"/>
      <w:bookmarkEnd w:id="230"/>
      <w:r>
        <w:t>Conclusions</w:t>
      </w:r>
    </w:p>
    <w:p w:rsidR="00C65046" w:rsidRDefault="00776B5E">
      <w:pPr>
        <w:pStyle w:val="FirstParagraph"/>
      </w:pPr>
      <w:r>
        <w:t>Verbal autopsy as a diagnostic method is now being actively considered by countries for routine widespread use in surveillance and vital statistics systems. [23] It is important to keep improving the science behind estimation and validation of different cause of death prediction strategies so that policy makers can be provided the highest quality estimates based on the best possible measurement methods. It is also important that methods be independently investigated and evaluated for usability for governments in low and middle-income countries seeking to reduce ignorance about who dies of what.</w:t>
      </w:r>
    </w:p>
    <w:p w:rsidR="00C65046" w:rsidRDefault="00776B5E">
      <w:pPr>
        <w:pStyle w:val="BodyText"/>
      </w:pPr>
      <w:r>
        <w:t xml:space="preserve">The InSilicoVA algorithm provides some key advances in CCVA. Unlike previous algorithm, it provides a method for calculating the uncertainty in each prediction. However, implementing the algorithm effectively requires both an increased level of technical expertise to utilize </w:t>
      </w:r>
      <w:r>
        <w:rPr>
          <w:rStyle w:val="VerbatimChar"/>
        </w:rPr>
        <w:t>R</w:t>
      </w:r>
      <w:r>
        <w:t xml:space="preserve"> and </w:t>
      </w:r>
      <w:r>
        <w:rPr>
          <w:rStyle w:val="VerbatimChar"/>
        </w:rPr>
        <w:t>Java</w:t>
      </w:r>
      <w:r>
        <w:t xml:space="preserve"> and conceptual expertise to tune model hyperparameters and interpret convergence from a hierarchical Bayesian model. Additionally, our results indicate that the default setting for conditional probabilities that come with the </w:t>
      </w:r>
      <w:r>
        <w:rPr>
          <w:rStyle w:val="VerbatimChar"/>
        </w:rPr>
        <w:t>R</w:t>
      </w:r>
      <w:r>
        <w:t xml:space="preserve"> package is suboptimal. This means that users should be very cautious about applying this new method.</w:t>
      </w:r>
    </w:p>
    <w:p w:rsidR="00C65046" w:rsidRDefault="00776B5E">
      <w:pPr>
        <w:pStyle w:val="BodyText"/>
      </w:pPr>
      <w:r>
        <w:t>Moreover, in the validation environment we have defined using the PHMRC database, InSilicoVA was found to be less accurate than Tariff2.0 in predicting both causes of death for individuals (by about 10% in CCC) and the cause of death distribution in a population (about 20% less accurate in CCCSMF), with the differences being more marked for adult and child death deaths than for neonates. For 20 out of 61 causes of death, InSilicoVA was found to have higher sensitivity than Tariff 2.0 (when both were run without healthcare experience), while for 40 the sensitivity was lower. Since the vast majority of deaths in low and middle income countries now occur among children and adults, rather than neonates, the higher CCCSMF Accuracy of Tariff2.0 in predicting causes of death, along with its ease of application, should make it the method of choice for countries seeking to maximize the accuracy and cost-effectiveness of automated verbal autopsy in their national CRVS systems.</w:t>
      </w:r>
    </w:p>
    <w:p w:rsidR="00C65046" w:rsidRDefault="00776B5E">
      <w:pPr>
        <w:pStyle w:val="Heading1"/>
      </w:pPr>
      <w:bookmarkStart w:id="231" w:name="list-of-abbreviations"/>
      <w:bookmarkEnd w:id="231"/>
      <w:r>
        <w:t>List of abbreviations</w:t>
      </w:r>
    </w:p>
    <w:p w:rsidR="00C65046" w:rsidRDefault="00776B5E">
      <w:pPr>
        <w:pStyle w:val="FirstParagraph"/>
      </w:pPr>
      <w:r>
        <w:t>VA: verbal autopsy CRVS: civil registration, vital statistics CCVA: computer certification of verbal autopsy PHMRC: Population Health Metric Research Consortium CSMF: Cause-specific mortality fraction CCC: chance corrected concordance CCCSMF accuracy: chance-corrected cause-specific mortality fraction accuracy MCMC: Markov-Chain Monte-Carlo</w:t>
      </w:r>
    </w:p>
    <w:p w:rsidR="00C65046" w:rsidRDefault="00776B5E">
      <w:pPr>
        <w:pStyle w:val="Heading1"/>
      </w:pPr>
      <w:bookmarkStart w:id="232" w:name="declarations"/>
      <w:bookmarkEnd w:id="232"/>
      <w:r>
        <w:lastRenderedPageBreak/>
        <w:t>Declarations</w:t>
      </w:r>
    </w:p>
    <w:p w:rsidR="00C65046" w:rsidRDefault="00776B5E">
      <w:pPr>
        <w:pStyle w:val="Heading2"/>
      </w:pPr>
      <w:bookmarkStart w:id="233" w:name="acknowledgements"/>
      <w:bookmarkEnd w:id="233"/>
      <w:r>
        <w:t>Acknowledgements</w:t>
      </w:r>
    </w:p>
    <w:p w:rsidR="00C65046" w:rsidRDefault="00776B5E">
      <w:pPr>
        <w:pStyle w:val="FirstParagraph"/>
      </w:pPr>
      <w:r>
        <w:t>This work was supported by a National Health and Medical Research Council project grant, Improving Methods to Measure Comparable Mortality by Cause (grant no. 631494) and grant # GR-00885 of National Health and Medical Research Council, Australia. The funder had no role in study design, data collection and analysis, decision to publish or preparation of the manuscript.</w:t>
      </w:r>
    </w:p>
    <w:p w:rsidR="00C65046" w:rsidRDefault="00776B5E">
      <w:pPr>
        <w:pStyle w:val="Heading2"/>
      </w:pPr>
      <w:bookmarkStart w:id="234" w:name="authors-contributions"/>
      <w:bookmarkEnd w:id="234"/>
      <w:r>
        <w:t>Authors' contributions</w:t>
      </w:r>
    </w:p>
    <w:p w:rsidR="00C65046" w:rsidRDefault="00776B5E">
      <w:pPr>
        <w:pStyle w:val="FirstParagraph"/>
      </w:pPr>
      <w:r>
        <w:t>ADF, CJLM, IR and ADL designed the analysis. ADF and JJ conducted the analysis and led writing the first draft of the manuscript. All authors reviewed the interpretation of results and contributed to writing the final version of the manuscript.</w:t>
      </w:r>
    </w:p>
    <w:p w:rsidR="00C65046" w:rsidRDefault="00776B5E">
      <w:pPr>
        <w:pStyle w:val="Heading2"/>
      </w:pPr>
      <w:bookmarkStart w:id="235" w:name="ethics-approval-and-consent-to-participa"/>
      <w:bookmarkEnd w:id="235"/>
      <w:r>
        <w:t>Ethics approval and consent to participate</w:t>
      </w:r>
    </w:p>
    <w:p w:rsidR="00C65046" w:rsidRDefault="00776B5E">
      <w:pPr>
        <w:pStyle w:val="FirstParagraph"/>
      </w:pPr>
      <w:r>
        <w:t xml:space="preserve">Not applicable. This study uses a </w:t>
      </w:r>
      <w:del w:id="236" w:author="Abraham D. Flaxman" w:date="2018-02-21T18:21:00Z">
        <w:r w:rsidDel="00477031">
          <w:delText>publicly-released</w:delText>
        </w:r>
      </w:del>
      <w:ins w:id="237" w:author="Abraham D. Flaxman" w:date="2018-02-21T18:21:00Z">
        <w:r w:rsidR="00477031">
          <w:t>publicly released</w:t>
        </w:r>
      </w:ins>
      <w:r>
        <w:t xml:space="preserve"> database.</w:t>
      </w:r>
    </w:p>
    <w:p w:rsidR="00C65046" w:rsidRDefault="00776B5E">
      <w:pPr>
        <w:pStyle w:val="Heading2"/>
      </w:pPr>
      <w:bookmarkStart w:id="238" w:name="consent-for-publication"/>
      <w:bookmarkEnd w:id="238"/>
      <w:r>
        <w:t>Consent for publication</w:t>
      </w:r>
    </w:p>
    <w:p w:rsidR="00C65046" w:rsidRDefault="00776B5E">
      <w:pPr>
        <w:pStyle w:val="FirstParagraph"/>
      </w:pPr>
      <w:r>
        <w:t>Not applicable. This study does not include any individual data.</w:t>
      </w:r>
    </w:p>
    <w:p w:rsidR="00C65046" w:rsidRDefault="00776B5E">
      <w:pPr>
        <w:pStyle w:val="Heading2"/>
      </w:pPr>
      <w:bookmarkStart w:id="239" w:name="avaliability-of-data-and-materials"/>
      <w:bookmarkEnd w:id="239"/>
      <w:del w:id="240" w:author="Abraham D. Flaxman" w:date="2018-02-21T18:08:00Z">
        <w:r w:rsidDel="00747F56">
          <w:delText>Avaliability</w:delText>
        </w:r>
      </w:del>
      <w:ins w:id="241" w:author="Abraham D. Flaxman" w:date="2018-02-21T18:08:00Z">
        <w:r w:rsidR="00747F56">
          <w:t>Availability</w:t>
        </w:r>
      </w:ins>
      <w:r>
        <w:t xml:space="preserve"> of data and materials</w:t>
      </w:r>
    </w:p>
    <w:p w:rsidR="00C65046" w:rsidRDefault="00776B5E">
      <w:pPr>
        <w:pStyle w:val="FirstParagraph"/>
      </w:pPr>
      <w:r>
        <w:t>The dataset analyzed in this study is available in the Global Health Data Exchange (GHDx) repository, http://ghdx.healthdata.org/record/population-health-metrics-research-consortium-gold-standard-verbal-autopsy-data-2005-</w:t>
      </w:r>
      <w:del w:id="242" w:author="Abraham D. Flaxman" w:date="2018-02-21T18:12:00Z">
        <w:r w:rsidDel="003A2914">
          <w:delText>2011 .</w:delText>
        </w:r>
      </w:del>
      <w:ins w:id="243" w:author="Abraham D. Flaxman" w:date="2018-02-21T18:12:00Z">
        <w:r w:rsidR="003A2914">
          <w:t>2011.</w:t>
        </w:r>
      </w:ins>
    </w:p>
    <w:p w:rsidR="00C65046" w:rsidRDefault="00776B5E">
      <w:pPr>
        <w:pStyle w:val="Heading2"/>
      </w:pPr>
      <w:bookmarkStart w:id="244" w:name="competing-interests"/>
      <w:bookmarkEnd w:id="244"/>
      <w:r>
        <w:t>Competing interests</w:t>
      </w:r>
    </w:p>
    <w:p w:rsidR="00C65046" w:rsidRDefault="00776B5E">
      <w:pPr>
        <w:pStyle w:val="FirstParagraph"/>
      </w:pPr>
      <w:r>
        <w:t>The authors declare that they have no competing interests.</w:t>
      </w:r>
    </w:p>
    <w:p w:rsidR="00C65046" w:rsidRDefault="00776B5E">
      <w:pPr>
        <w:pStyle w:val="Heading2"/>
      </w:pPr>
      <w:bookmarkStart w:id="245" w:name="funding"/>
      <w:bookmarkEnd w:id="245"/>
      <w:r>
        <w:t>Funding</w:t>
      </w:r>
    </w:p>
    <w:p w:rsidR="00C65046" w:rsidRDefault="00776B5E">
      <w:pPr>
        <w:pStyle w:val="FirstParagraph"/>
      </w:pPr>
      <w:r>
        <w:t>The funders had no role in study design, data collection and analysis, interpretation of data, decision to publish, or preparation of the manuscript. The corresponding author had full access to all data analyzed and had final responsibility for the decision to submit this original research paper for publication.</w:t>
      </w:r>
    </w:p>
    <w:p w:rsidR="00C65046" w:rsidRDefault="00776B5E">
      <w:pPr>
        <w:pStyle w:val="Heading1"/>
      </w:pPr>
      <w:bookmarkStart w:id="246" w:name="additional-files"/>
      <w:bookmarkEnd w:id="246"/>
      <w:r>
        <w:t>Additional Files</w:t>
      </w:r>
    </w:p>
    <w:p w:rsidR="00C65046" w:rsidRDefault="00776B5E">
      <w:pPr>
        <w:pStyle w:val="FirstParagraph"/>
      </w:pPr>
      <w:r>
        <w:t>Additional file 1: Gold standard causes. [DOCX] Causes from the PHMRC gold standard database and mapping to causes used by InSilicoVA by age group.</w:t>
      </w:r>
    </w:p>
    <w:p w:rsidR="00C65046" w:rsidRDefault="00776B5E">
      <w:pPr>
        <w:pStyle w:val="BodyText"/>
      </w:pPr>
      <w:r>
        <w:lastRenderedPageBreak/>
        <w:t>Additional file 2: [XLSX] Misclassification matrix for adult deaths when InSilicoVA is trained using Tariff 2.0 symptoms without health-care experience questions.</w:t>
      </w:r>
    </w:p>
    <w:p w:rsidR="00C65046" w:rsidRDefault="00776B5E">
      <w:pPr>
        <w:pStyle w:val="BodyText"/>
      </w:pPr>
      <w:r>
        <w:t>Additional file 3: [XLSX] Misclassification matrix for child deaths when InSilicoVA is trained using Tariff 2.0 symptoms without health-care experience questions.</w:t>
      </w:r>
    </w:p>
    <w:p w:rsidR="00C65046" w:rsidRDefault="00776B5E">
      <w:pPr>
        <w:pStyle w:val="BodyText"/>
      </w:pPr>
      <w:r>
        <w:t>Additional file 4: [XLSX] Misclassification matrix for neonatal deaths when InSilicoVA is trained using Tariff 2.0 symptoms without health-care experience questions.</w:t>
      </w:r>
    </w:p>
    <w:p w:rsidR="00C65046" w:rsidRDefault="00776B5E">
      <w:pPr>
        <w:pStyle w:val="BodyText"/>
      </w:pPr>
      <w:r>
        <w:t>Additional file 5: [XLSX] Cause-specific sensitivity and specificity for InSilicoVA and Tariff 2.0.</w:t>
      </w:r>
    </w:p>
    <w:p w:rsidR="00C65046" w:rsidRDefault="00776B5E">
      <w:pPr>
        <w:pStyle w:val="Heading1"/>
      </w:pPr>
      <w:bookmarkStart w:id="247" w:name="references"/>
      <w:bookmarkEnd w:id="247"/>
      <w:r>
        <w:t>References</w:t>
      </w:r>
    </w:p>
    <w:p w:rsidR="00C65046" w:rsidRDefault="00776B5E">
      <w:pPr>
        <w:pStyle w:val="Bibliography"/>
      </w:pPr>
      <w:r>
        <w:t xml:space="preserve">1. Phillips DE, AbouZahr C, Lopez AD, Mikkelsen L, De Savigny D, Lozano R, et al. Are well functioning civil registration and vital statistics systems associated with better health outcomes? The Lancet. Elsevier; 2015;386:1386–94. </w:t>
      </w:r>
    </w:p>
    <w:p w:rsidR="00C65046" w:rsidRDefault="00776B5E">
      <w:pPr>
        <w:pStyle w:val="Bibliography"/>
      </w:pPr>
      <w:r>
        <w:t xml:space="preserve">2. Sankoh O, Byass P. Time for civil registration with verbal autopsy. The Lancet Global Health. Elsevier; 2014;2:e693–4. </w:t>
      </w:r>
    </w:p>
    <w:p w:rsidR="00C65046" w:rsidRDefault="00776B5E">
      <w:pPr>
        <w:pStyle w:val="Bibliography"/>
      </w:pPr>
      <w:r>
        <w:t xml:space="preserve">3. Boerma T. Moving towards better cause of death registration in </w:t>
      </w:r>
      <w:del w:id="248" w:author="Abraham D. Flaxman" w:date="2018-02-21T18:12:00Z">
        <w:r w:rsidDel="003A2914">
          <w:delText>africa</w:delText>
        </w:r>
      </w:del>
      <w:ins w:id="249" w:author="Abraham D. Flaxman" w:date="2018-02-21T18:12:00Z">
        <w:r w:rsidR="003A2914">
          <w:t>Africa</w:t>
        </w:r>
      </w:ins>
      <w:r>
        <w:t xml:space="preserve"> and </w:t>
      </w:r>
      <w:del w:id="250" w:author="Abraham D. Flaxman" w:date="2018-02-21T18:12:00Z">
        <w:r w:rsidDel="003A2914">
          <w:delText>asia</w:delText>
        </w:r>
      </w:del>
      <w:ins w:id="251" w:author="Abraham D. Flaxman" w:date="2018-02-21T18:12:00Z">
        <w:r w:rsidR="003A2914">
          <w:t>Asia</w:t>
        </w:r>
      </w:ins>
      <w:r>
        <w:t xml:space="preserve">. Global health action. Co-Action Publishing; 2014;7. </w:t>
      </w:r>
    </w:p>
    <w:p w:rsidR="00C65046" w:rsidRDefault="00776B5E">
      <w:pPr>
        <w:pStyle w:val="Bibliography"/>
      </w:pPr>
      <w:r>
        <w:t xml:space="preserve">4. Soleman N, Chandramohan D, Shibuya K. Verbal autopsy: Current practices and challenges. Bulletin of the World Health Organization. SciELO Public Health; 2006;84:239–45. </w:t>
      </w:r>
    </w:p>
    <w:p w:rsidR="00C65046" w:rsidRDefault="00776B5E">
      <w:pPr>
        <w:pStyle w:val="Bibliography"/>
      </w:pPr>
      <w:r>
        <w:t xml:space="preserve">5. AbouZahr C, De Savigny D, Mikkelsen L, Setel PW, Lozano R, Nichols E, et al. Civil registration and vital statistics: Progress in the data revolution for counting and accountability. The Lancet. Elsevier; 2015;386:1373–85. </w:t>
      </w:r>
    </w:p>
    <w:p w:rsidR="00C65046" w:rsidRDefault="00776B5E">
      <w:pPr>
        <w:pStyle w:val="Bibliography"/>
      </w:pPr>
      <w:r>
        <w:t xml:space="preserve">6. Savigny D de, Riley I, Chandramohan D, Odhiambo F, Nichols E, Notzon S, et al. Integrating community-based verbal autopsy into civil registration and vital statistics (crvs): System-level considerations. Global health action. Taylor &amp; Francis; 2017;10:1272882. </w:t>
      </w:r>
    </w:p>
    <w:p w:rsidR="00C65046" w:rsidRDefault="00776B5E">
      <w:pPr>
        <w:pStyle w:val="Bibliography"/>
      </w:pPr>
      <w:r>
        <w:t xml:space="preserve">7. Serina P, Riley I, Stewart A, James SL, Flaxman AD, Lozano R, et al. Improving performance of the tariff method for assigning causes of death to verbal autopsies. BMC medicine. BioMed Central; 2015;13:291. </w:t>
      </w:r>
    </w:p>
    <w:p w:rsidR="00C65046" w:rsidRDefault="00776B5E">
      <w:pPr>
        <w:pStyle w:val="Bibliography"/>
      </w:pPr>
      <w:r>
        <w:t xml:space="preserve">8. Flaxman AD, Vahdatpour A, James SL, Birnbaum JK, Murray CJ. Direct estimation of cause-specific mortality fractions from verbal autopsies: Multisite validation study using clinical diagnostic gold standards. Population health metrics. BioMed Central; 2011;9:35. </w:t>
      </w:r>
    </w:p>
    <w:p w:rsidR="00C65046" w:rsidRDefault="00776B5E">
      <w:pPr>
        <w:pStyle w:val="Bibliography"/>
      </w:pPr>
      <w:r>
        <w:t xml:space="preserve">9. Murray CJ, Lopez AD, Feehan DM, Peter ST, Yang G. Validation of the symptom pattern method for analyzing verbal autopsy data. PLoS Med. Public Library of Science; 2007;4:e327. </w:t>
      </w:r>
    </w:p>
    <w:p w:rsidR="00C65046" w:rsidRDefault="00776B5E">
      <w:pPr>
        <w:pStyle w:val="Bibliography"/>
      </w:pPr>
      <w:r>
        <w:lastRenderedPageBreak/>
        <w:t xml:space="preserve">10. Byass P, Huong DL, Van Minh H. A probabilistic approach to interpreting verbal autopsies: Methodology and preliminary validation in </w:t>
      </w:r>
      <w:del w:id="252" w:author="Abraham D. Flaxman" w:date="2018-02-21T18:13:00Z">
        <w:r w:rsidDel="003A2914">
          <w:delText>vietnam</w:delText>
        </w:r>
      </w:del>
      <w:ins w:id="253" w:author="Abraham D. Flaxman" w:date="2018-02-21T18:13:00Z">
        <w:r w:rsidR="003A2914">
          <w:t>Vietnam</w:t>
        </w:r>
      </w:ins>
      <w:r>
        <w:t xml:space="preserve">. Scandinavian Journal of Public Health. Sage Publications; 2003;31:32–7. </w:t>
      </w:r>
    </w:p>
    <w:p w:rsidR="00C65046" w:rsidRDefault="00776B5E">
      <w:pPr>
        <w:pStyle w:val="Bibliography"/>
      </w:pPr>
      <w:r>
        <w:t xml:space="preserve">11. Flaxman AD, Vahdatpour A, Green S, James SL, Murray CJ. Random forests for verbal autopsy analysis: Multisite validation study using clinical diagnostic gold standards. Population health metrics. BioMed Central; 2011;9:29. </w:t>
      </w:r>
    </w:p>
    <w:p w:rsidR="00C65046" w:rsidRDefault="00776B5E">
      <w:pPr>
        <w:pStyle w:val="Bibliography"/>
      </w:pPr>
      <w:r>
        <w:t xml:space="preserve">12. Murray CJ, Lozano R, Flaxman AD, Vahdatpour A, Lopez AD. Robust metrics for assessing the performance of different verbal autopsy cause assignment methods in validation studies. Population health metrics. BioMed Central; 2011;9:28. </w:t>
      </w:r>
    </w:p>
    <w:p w:rsidR="00C65046" w:rsidRDefault="00776B5E">
      <w:pPr>
        <w:pStyle w:val="Bibliography"/>
      </w:pPr>
      <w:r>
        <w:t xml:space="preserve">13. Murray CJ, Lozano R, Flaxman AD, Serina P, Phillips D, Stewart A, et al. Using verbal autopsy to measure causes of death: The comparative performance of existing methods. BMC medicine. BioMed Central; 2014;12:5. </w:t>
      </w:r>
    </w:p>
    <w:p w:rsidR="00C65046" w:rsidRDefault="00776B5E">
      <w:pPr>
        <w:pStyle w:val="Bibliography"/>
      </w:pPr>
      <w:r>
        <w:t xml:space="preserve">14. McCormick TH, Li ZR, Calvert C, Crampin AC, Kahn K, Clark SJ. Probabilistic cause-of-death assignment using verbal autopsies. Journal of the American Statistical Association. Taylor &amp; Francis; 2016;111:1036–49. </w:t>
      </w:r>
    </w:p>
    <w:p w:rsidR="00C65046" w:rsidRDefault="00776B5E">
      <w:pPr>
        <w:pStyle w:val="Bibliography"/>
      </w:pPr>
      <w:r>
        <w:t xml:space="preserve">15. Murray CJ, Lopez AD, Black R, Ahuja R, Ali SM, Baqui A, et al. Population health metrics research consortium gold standard verbal autopsy validation study: Design, implementation, and development of analysis datasets. Population health metrics. BioMed Central; 2011;9:27. </w:t>
      </w:r>
    </w:p>
    <w:p w:rsidR="00C65046" w:rsidRDefault="00776B5E">
      <w:pPr>
        <w:pStyle w:val="Bibliography"/>
      </w:pPr>
      <w:r>
        <w:t xml:space="preserve">16. Population health metrics research consortium gold standard verbal autopsy data 2005-2011. </w:t>
      </w:r>
      <w:hyperlink r:id="rId7">
        <w:r>
          <w:rPr>
            <w:rStyle w:val="Hyperlink"/>
          </w:rPr>
          <w:t>http://ghdx.healthdata.org/record/population-health-metrics-research-consortium-gold-standard-verbal-autopsy-data-2005-2011</w:t>
        </w:r>
      </w:hyperlink>
      <w:r>
        <w:t xml:space="preserve">; Population Health Metrics Research Consortium (PHMRC); 2013. </w:t>
      </w:r>
    </w:p>
    <w:p w:rsidR="00C65046" w:rsidRDefault="00776B5E">
      <w:pPr>
        <w:pStyle w:val="Bibliography"/>
      </w:pPr>
      <w:r>
        <w:t xml:space="preserve">17. Rampatige R, Mikkelsen L, Hernandez B, Riley I, Lopez AD. Systematic review of statistics on causes of deaths in hospitals: Strengthening the evidence for policy-makers. Bulletin of the World Health Organization. SciELO Public Health; 2014;92:807–16. </w:t>
      </w:r>
    </w:p>
    <w:p w:rsidR="00C65046" w:rsidRDefault="00776B5E">
      <w:pPr>
        <w:pStyle w:val="Bibliography"/>
      </w:pPr>
      <w:r>
        <w:t xml:space="preserve">18. Khosravi A, Rao C, Naghavi M, Taylor R, Jafari N, Lopez AD. Impact of misclassification on measures of cardiovascular disease mortality in the </w:t>
      </w:r>
      <w:del w:id="254" w:author="Abraham D. Flaxman" w:date="2018-02-21T18:13:00Z">
        <w:r w:rsidDel="003A2914">
          <w:delText>islamic</w:delText>
        </w:r>
      </w:del>
      <w:ins w:id="255" w:author="Abraham D. Flaxman" w:date="2018-02-21T18:13:00Z">
        <w:r w:rsidR="003A2914">
          <w:t>Islamic</w:t>
        </w:r>
      </w:ins>
      <w:r>
        <w:t xml:space="preserve"> republic of </w:t>
      </w:r>
      <w:del w:id="256" w:author="Abraham D. Flaxman" w:date="2018-02-21T18:14:00Z">
        <w:r w:rsidDel="00477031">
          <w:delText>iran</w:delText>
        </w:r>
      </w:del>
      <w:ins w:id="257" w:author="Abraham D. Flaxman" w:date="2018-02-21T18:14:00Z">
        <w:r w:rsidR="00477031">
          <w:t>Iran</w:t>
        </w:r>
      </w:ins>
      <w:r>
        <w:t xml:space="preserve">: A cross-sectional study. Bulletin of the World Health Organization. SciELO Public Health; 2008;86:688–96. </w:t>
      </w:r>
    </w:p>
    <w:p w:rsidR="00C65046" w:rsidRDefault="00776B5E">
      <w:pPr>
        <w:pStyle w:val="Bibliography"/>
      </w:pPr>
      <w:r>
        <w:t xml:space="preserve">19. Flaxman AD, Serina PT, Hernandez B, Murray CJ, Riley I, Lopez AD. Measuring causes of death in populations: A new metric that corrects cause-specific mortality fractions for chance. Population health metrics. BioMed Central; 2015;13:28. </w:t>
      </w:r>
    </w:p>
    <w:p w:rsidR="00C65046" w:rsidRDefault="00776B5E">
      <w:pPr>
        <w:pStyle w:val="Bibliography"/>
      </w:pPr>
      <w:r>
        <w:t xml:space="preserve">20. Wang H, Naghavi M, Allen C, Barber RM, Bhutta ZA, Carter A, et al. Global, regional, and national life expectancy, all-cause mortality, and cause-specific mortality for 249 causes of death, 1980-2015: A systematic analysis for the global burden of disease study 2015. The Lancet. Elsevier Limited; 2016;388:1459. </w:t>
      </w:r>
    </w:p>
    <w:p w:rsidR="00C65046" w:rsidRDefault="00776B5E">
      <w:pPr>
        <w:pStyle w:val="Bibliography"/>
      </w:pPr>
      <w:r>
        <w:lastRenderedPageBreak/>
        <w:t xml:space="preserve">21. Lozano R, Freeman MK, James SL, Campbell B, Lopez AD, Flaxman AD, et al. Performance of </w:t>
      </w:r>
      <w:del w:id="258" w:author="Abraham D. Flaxman" w:date="2018-02-21T18:14:00Z">
        <w:r w:rsidDel="00477031">
          <w:delText>interva</w:delText>
        </w:r>
      </w:del>
      <w:ins w:id="259" w:author="Abraham D. Flaxman" w:date="2018-02-21T18:14:00Z">
        <w:r w:rsidR="00477031">
          <w:t>InterVA</w:t>
        </w:r>
      </w:ins>
      <w:r>
        <w:t xml:space="preserve"> for assigning causes of death to verbal autopsies: Multisite validation study using clinical diagnostic gold standards. Population health metrics. BioMed Central; 2011;9:50. </w:t>
      </w:r>
    </w:p>
    <w:p w:rsidR="00C65046" w:rsidRDefault="00776B5E">
      <w:pPr>
        <w:pStyle w:val="Bibliography"/>
      </w:pPr>
      <w:r>
        <w:t xml:space="preserve">22. Byass P, Chandramohan D, Clark SJ, D’Ambruoso L, Fottrell E, Graham WJ, et al. Strengthening standardised interpretation of verbal autopsy data: The new interva-4 tool. Global health action. Taylor &amp; Francis; 2012;5:19281. </w:t>
      </w:r>
    </w:p>
    <w:p w:rsidR="00C65046" w:rsidRDefault="00776B5E">
      <w:pPr>
        <w:pStyle w:val="Bibliography"/>
      </w:pPr>
      <w:r>
        <w:t xml:space="preserve">23. Lopez AD, Setel PW. Better health intelligence: A new era for civil registration and vital statistics? BMC medicine. BioMed Central; 2015;13:73. </w:t>
      </w:r>
    </w:p>
    <w:sectPr w:rsidR="00C650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599" w:rsidRDefault="00724599">
      <w:pPr>
        <w:spacing w:after="0"/>
      </w:pPr>
      <w:r>
        <w:separator/>
      </w:r>
    </w:p>
  </w:endnote>
  <w:endnote w:type="continuationSeparator" w:id="0">
    <w:p w:rsidR="00724599" w:rsidRDefault="007245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599" w:rsidRDefault="00724599">
      <w:r>
        <w:separator/>
      </w:r>
    </w:p>
  </w:footnote>
  <w:footnote w:type="continuationSeparator" w:id="0">
    <w:p w:rsidR="00724599" w:rsidRDefault="0072459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D50494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6572A07"/>
    <w:multiLevelType w:val="multilevel"/>
    <w:tmpl w:val="AE44D5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athan Joseph">
    <w15:presenceInfo w15:providerId="AD" w15:userId="S-1-5-21-1432448116-3596794978-2099202681-3152"/>
  </w15:person>
  <w15:person w15:author="Alan Lopez">
    <w15:presenceInfo w15:providerId="None" w15:userId="Alan Lopez"/>
  </w15:person>
  <w15:person w15:author="Abraham D. Flaxman">
    <w15:presenceInfo w15:providerId="AD" w15:userId="S-1-5-21-1432448116-3596794978-2099202681-1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A24AB"/>
    <w:rsid w:val="003A2914"/>
    <w:rsid w:val="00477031"/>
    <w:rsid w:val="004E29B3"/>
    <w:rsid w:val="00500DC3"/>
    <w:rsid w:val="00590D07"/>
    <w:rsid w:val="006543D4"/>
    <w:rsid w:val="00724599"/>
    <w:rsid w:val="00747F56"/>
    <w:rsid w:val="00776B5E"/>
    <w:rsid w:val="00784D58"/>
    <w:rsid w:val="008D45EF"/>
    <w:rsid w:val="008D6863"/>
    <w:rsid w:val="00A91F2F"/>
    <w:rsid w:val="00B86B75"/>
    <w:rsid w:val="00BC48D5"/>
    <w:rsid w:val="00C36279"/>
    <w:rsid w:val="00C65046"/>
    <w:rsid w:val="00D33DE8"/>
    <w:rsid w:val="00D71D34"/>
    <w:rsid w:val="00E04156"/>
    <w:rsid w:val="00E315A3"/>
    <w:rsid w:val="00E82700"/>
    <w:rsid w:val="00F0709B"/>
    <w:rsid w:val="00FE571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B08A"/>
  <w15:docId w15:val="{438D50EA-257E-40A2-8F28-3EA796B6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D33DE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33D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hdx.healthdata.org/record/population-health-metrics-research-consortium-gold-standard-verbal-autopsy-data-2005-20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23</Pages>
  <Words>7535</Words>
  <Characters>42950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Performance of InSilicoVA for assigning causes of death to verbal autopsies: multisite validation study using clinical diagnostic gold standards</vt:lpstr>
    </vt:vector>
  </TitlesOfParts>
  <Company/>
  <LinksUpToDate>false</LinksUpToDate>
  <CharactersWithSpaces>50385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InSilicoVA for assigning causes of death to verbal autopsies: multisite validation study using clinical diagnostic gold standards</dc:title>
  <dc:creator>Jonathan Joseph</dc:creator>
  <cp:lastModifiedBy>Alan Lopez</cp:lastModifiedBy>
  <cp:revision>3</cp:revision>
  <dcterms:created xsi:type="dcterms:W3CDTF">2018-02-22T05:41:00Z</dcterms:created>
  <dcterms:modified xsi:type="dcterms:W3CDTF">2018-02-22T05:49:00Z</dcterms:modified>
</cp:coreProperties>
</file>